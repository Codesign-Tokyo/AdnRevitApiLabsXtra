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Updated by DevTech AEC WG</w:t>
      </w:r>
      <w:bookmarkStart w:id="0" w:name="_GoBack"/>
      <w:bookmarkEnd w:id="0"/>
      <w:r w:rsidR="00DE38F0">
        <w:br/>
        <w:t xml:space="preserve">Last modified: </w:t>
      </w:r>
      <w:r w:rsidR="00050537">
        <w:fldChar w:fldCharType="begin"/>
      </w:r>
      <w:r w:rsidR="00050537">
        <w:instrText xml:space="preserve"> DATE \@ "M/d/yyyy" </w:instrText>
      </w:r>
      <w:r w:rsidR="00050537">
        <w:fldChar w:fldCharType="separate"/>
      </w:r>
      <w:ins w:id="1" w:author="Augusto Goncalves" w:date="2014-04-22T15:53:00Z">
        <w:r w:rsidR="00757756">
          <w:rPr>
            <w:noProof/>
          </w:rPr>
          <w:t>4/22/2014</w:t>
        </w:r>
      </w:ins>
      <w:r w:rsidR="00050537">
        <w:rPr>
          <w:noProof/>
        </w:rPr>
        <w:fldChar w:fldCharType="end"/>
      </w:r>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8"/>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3" w:name="OLE_LINK1"/>
      <w:bookmarkStart w:id="4"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bookmarkEnd w:id="3"/>
      <w:bookmarkEnd w:id="4"/>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For C# developer: To make the code easier to read in this instruction, we are omitting the namespace from now on. Please insert the code between the namespace as need</w:t>
      </w:r>
      <w:r w:rsidR="0005348C">
        <w:t>ed</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spellStart"/>
      <w:proofErr w:type="gramEnd"/>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7D52EF" w:rsidP="00C26CD3">
      <w:pPr>
        <w:autoSpaceDE w:val="0"/>
        <w:autoSpaceDN w:val="0"/>
        <w:adjustRightInd w:val="0"/>
        <w:spacing w:after="0" w:line="240" w:lineRule="auto"/>
      </w:pPr>
      <w:r>
        <w:t>3.1 Write</w:t>
      </w:r>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B10892">
        <w:t>Get</w:t>
      </w:r>
      <w:r>
        <w: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sidR="0005348C">
        <w:rPr>
          <w:rFonts w:ascii="Courier New" w:hAnsi="Courier New" w:cs="Courier New"/>
          <w:noProof/>
          <w:sz w:val="20"/>
          <w:szCs w:val="20"/>
        </w:rPr>
        <w:t>)m_rvtDoc.Get</w:t>
      </w:r>
      <w:r>
        <w:rPr>
          <w:rFonts w:ascii="Courier New" w:hAnsi="Courier New" w:cs="Courier New"/>
          <w:noProof/>
          <w:sz w:val="20"/>
          <w:szCs w:val="20"/>
        </w:rPr>
        <w:t xml:space="preserve">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9"/>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lang w:eastAsia="en-US"/>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elem.Parameters;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lastRenderedPageBreak/>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)m_rvtDoc.</w:t>
      </w:r>
      <w:r w:rsidR="0005348C">
        <w:rPr>
          <w:rFonts w:ascii="Courier New" w:hAnsi="Courier New" w:cs="Courier New"/>
          <w:noProof/>
          <w:sz w:val="20"/>
          <w:szCs w:val="20"/>
        </w:rPr>
        <w:t>Get</w:t>
      </w:r>
      <w:r>
        <w:rPr>
          <w:rFonts w:ascii="Courier New" w:hAnsi="Courier New" w:cs="Courier New"/>
          <w:noProof/>
          <w:sz w:val="20"/>
          <w:szCs w:val="20"/>
        </w:rPr>
        <w:t xml:space="preserve">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75732C">
        <w:t xml:space="preserve"> for a shared parameter</w:t>
      </w:r>
      <w:r>
        <w:t xml:space="preserve">. </w:t>
      </w:r>
    </w:p>
    <w:p w:rsidR="00B81101" w:rsidRDefault="00B81101" w:rsidP="00DF5C79"/>
    <w:p w:rsidR="006E6693" w:rsidRDefault="00B81101" w:rsidP="00DF5C79">
      <w:r>
        <w:t>Here</w:t>
      </w:r>
      <w:r w:rsidR="00F475EE">
        <w:t xml:space="preserve"> we</w:t>
      </w:r>
      <w:r>
        <w:t xml:space="preserv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10"/>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1"/>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ParameterToString</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w:t>
      </w:r>
      <w:r w:rsidR="00F9610C">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 xml:space="preserve">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2"/>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lastRenderedPageBreak/>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pt.X.ToString</w:t>
      </w:r>
      <w:proofErr w:type="spellEnd"/>
      <w:r>
        <w:rPr>
          <w:rFonts w:ascii="Consolas" w:hAnsi="Consolas" w:cs="Consolas"/>
          <w:sz w:val="19"/>
          <w:szCs w:val="19"/>
        </w:rPr>
        <w:t>(</w:t>
      </w:r>
      <w:proofErr w:type="gramEnd"/>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3"/>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sidR="003F79E5" w:rsidRPr="003F79E5">
        <w:rPr>
          <w:rFonts w:ascii="Courier New" w:hAnsi="Courier New" w:cs="Courier New"/>
          <w:noProof/>
          <w:color w:val="2B91AF"/>
          <w:sz w:val="20"/>
          <w:szCs w:val="20"/>
        </w:rPr>
        <w:t>View</w:t>
      </w:r>
      <w:r>
        <w:rPr>
          <w:rFonts w:ascii="Courier New" w:hAnsi="Courier New" w:cs="Courier New"/>
          <w:noProof/>
          <w:color w:val="2B91AF"/>
          <w:sz w:val="20"/>
          <w:szCs w:val="20"/>
        </w:rPr>
        <w:t>DetailLevel</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no</w:t>
      </w:r>
      <w:proofErr w:type="gramEnd"/>
      <w:r>
        <w:rPr>
          <w:rFonts w:ascii="Consolas" w:hAnsi="Consolas" w:cs="Consolas"/>
          <w:color w:val="A31515"/>
          <w:sz w:val="19"/>
          <w:szCs w:val="19"/>
        </w:rPr>
        <w:t xml:space="preserve"> data"</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6565B" w:rsidRPr="00D6565B"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6565B" w:rsidRPr="00D6565B">
        <w:rPr>
          <w:rFonts w:ascii="Courier New" w:hAnsi="Courier New" w:cs="Courier New"/>
          <w:noProof/>
          <w:color w:val="0000FF"/>
          <w:sz w:val="20"/>
          <w:szCs w:val="20"/>
        </w:rPr>
        <w:t xml:space="preserve">string </w:t>
      </w:r>
      <w:r w:rsidR="00D6565B" w:rsidRPr="00D6565B">
        <w:rPr>
          <w:rFonts w:ascii="Courier New" w:hAnsi="Courier New" w:cs="Courier New"/>
          <w:noProof/>
          <w:sz w:val="20"/>
          <w:szCs w:val="20"/>
        </w:rPr>
        <w:t xml:space="preserve">str = </w:t>
      </w:r>
      <w:r w:rsidR="00D6565B" w:rsidRPr="00D6565B">
        <w:rPr>
          <w:rFonts w:ascii="Courier New" w:hAnsi="Courier New" w:cs="Courier New"/>
          <w:noProof/>
          <w:color w:val="0000FF"/>
          <w:sz w:val="20"/>
          <w:szCs w:val="20"/>
        </w:rPr>
        <w:t>string</w:t>
      </w:r>
      <w:r w:rsidR="00D6565B" w:rsidRPr="00D6565B">
        <w:rPr>
          <w:rFonts w:ascii="Courier New" w:hAnsi="Courier New" w:cs="Courier New"/>
          <w:noProof/>
          <w:sz w:val="20"/>
          <w:szCs w:val="20"/>
        </w:rPr>
        <w:t>.Empty;</w:t>
      </w:r>
    </w:p>
    <w:p w:rsidR="002A1020"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D6565B">
        <w:rPr>
          <w:rFonts w:ascii="Courier New" w:hAnsi="Courier New" w:cs="Courier New"/>
          <w:noProof/>
          <w:sz w:val="20"/>
          <w:szCs w:val="20"/>
        </w:rPr>
        <w:t>geomElem</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C253F6" w:rsidP="006663E6">
      <w:pPr>
        <w:autoSpaceDE w:val="0"/>
        <w:autoSpaceDN w:val="0"/>
        <w:adjustRightInd w:val="0"/>
        <w:spacing w:after="0" w:line="240" w:lineRule="auto"/>
        <w:jc w:val="center"/>
      </w:pPr>
      <w:r w:rsidRPr="00C253F6">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717E"/>
    <w:rsid w:val="00027440"/>
    <w:rsid w:val="00040FA8"/>
    <w:rsid w:val="0004183D"/>
    <w:rsid w:val="000435D3"/>
    <w:rsid w:val="00050537"/>
    <w:rsid w:val="000512F0"/>
    <w:rsid w:val="00052D90"/>
    <w:rsid w:val="0005348C"/>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737"/>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A1020"/>
    <w:rsid w:val="002A23B6"/>
    <w:rsid w:val="002B60B7"/>
    <w:rsid w:val="002C3DA3"/>
    <w:rsid w:val="002C4B1D"/>
    <w:rsid w:val="002C717A"/>
    <w:rsid w:val="002D6CE3"/>
    <w:rsid w:val="002E7705"/>
    <w:rsid w:val="00303FA3"/>
    <w:rsid w:val="0030528E"/>
    <w:rsid w:val="003052C9"/>
    <w:rsid w:val="003101E0"/>
    <w:rsid w:val="0031189E"/>
    <w:rsid w:val="00324A5C"/>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B4FE1"/>
    <w:rsid w:val="003C750D"/>
    <w:rsid w:val="003C77E0"/>
    <w:rsid w:val="003D2117"/>
    <w:rsid w:val="003D4F41"/>
    <w:rsid w:val="003D60E0"/>
    <w:rsid w:val="003D7680"/>
    <w:rsid w:val="003E1004"/>
    <w:rsid w:val="003E120B"/>
    <w:rsid w:val="003E31C0"/>
    <w:rsid w:val="003E4DD4"/>
    <w:rsid w:val="003F5031"/>
    <w:rsid w:val="003F77B8"/>
    <w:rsid w:val="003F79E5"/>
    <w:rsid w:val="00402071"/>
    <w:rsid w:val="004066D3"/>
    <w:rsid w:val="004503F5"/>
    <w:rsid w:val="00454FF5"/>
    <w:rsid w:val="00460548"/>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57756"/>
    <w:rsid w:val="007607F7"/>
    <w:rsid w:val="00762FC2"/>
    <w:rsid w:val="00777986"/>
    <w:rsid w:val="00795929"/>
    <w:rsid w:val="007C123C"/>
    <w:rsid w:val="007C4FF1"/>
    <w:rsid w:val="007C5AF9"/>
    <w:rsid w:val="007D27DF"/>
    <w:rsid w:val="007D52EF"/>
    <w:rsid w:val="007E7D61"/>
    <w:rsid w:val="007F5C03"/>
    <w:rsid w:val="0082283F"/>
    <w:rsid w:val="00825E5D"/>
    <w:rsid w:val="00832911"/>
    <w:rsid w:val="00837908"/>
    <w:rsid w:val="0085297F"/>
    <w:rsid w:val="00860E2B"/>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51190"/>
    <w:rsid w:val="00965793"/>
    <w:rsid w:val="009B3963"/>
    <w:rsid w:val="009B6269"/>
    <w:rsid w:val="009B6826"/>
    <w:rsid w:val="009C0251"/>
    <w:rsid w:val="009D193D"/>
    <w:rsid w:val="009D2226"/>
    <w:rsid w:val="009F1B6C"/>
    <w:rsid w:val="009F1C60"/>
    <w:rsid w:val="009F3E5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3ED"/>
    <w:rsid w:val="00AD64D1"/>
    <w:rsid w:val="00AD6D34"/>
    <w:rsid w:val="00AF37B2"/>
    <w:rsid w:val="00AF4D5D"/>
    <w:rsid w:val="00B00BC1"/>
    <w:rsid w:val="00B00ED6"/>
    <w:rsid w:val="00B10892"/>
    <w:rsid w:val="00B126C3"/>
    <w:rsid w:val="00B356D0"/>
    <w:rsid w:val="00B37F40"/>
    <w:rsid w:val="00B40411"/>
    <w:rsid w:val="00B60A1B"/>
    <w:rsid w:val="00B6699E"/>
    <w:rsid w:val="00B66DF3"/>
    <w:rsid w:val="00B72D1A"/>
    <w:rsid w:val="00B77BF9"/>
    <w:rsid w:val="00B8110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253F6"/>
    <w:rsid w:val="00C2697D"/>
    <w:rsid w:val="00C26CD3"/>
    <w:rsid w:val="00C33003"/>
    <w:rsid w:val="00C37592"/>
    <w:rsid w:val="00C42485"/>
    <w:rsid w:val="00C463AB"/>
    <w:rsid w:val="00C54932"/>
    <w:rsid w:val="00C54F99"/>
    <w:rsid w:val="00C60452"/>
    <w:rsid w:val="00C7502A"/>
    <w:rsid w:val="00C838EB"/>
    <w:rsid w:val="00C86A5C"/>
    <w:rsid w:val="00C919F7"/>
    <w:rsid w:val="00C9399E"/>
    <w:rsid w:val="00CA259F"/>
    <w:rsid w:val="00CA63E0"/>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4D2A"/>
    <w:rsid w:val="00D6565B"/>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223C"/>
    <w:rsid w:val="00E53925"/>
    <w:rsid w:val="00E5704E"/>
    <w:rsid w:val="00E5778D"/>
    <w:rsid w:val="00E60EB8"/>
    <w:rsid w:val="00E63A43"/>
    <w:rsid w:val="00E63A94"/>
    <w:rsid w:val="00E70EC9"/>
    <w:rsid w:val="00E7791C"/>
    <w:rsid w:val="00EA1104"/>
    <w:rsid w:val="00EA1851"/>
    <w:rsid w:val="00EA505D"/>
    <w:rsid w:val="00EA7AEF"/>
    <w:rsid w:val="00EB082C"/>
    <w:rsid w:val="00EB1BF3"/>
    <w:rsid w:val="00EC0C1C"/>
    <w:rsid w:val="00EE19C1"/>
    <w:rsid w:val="00EE2C24"/>
    <w:rsid w:val="00F01879"/>
    <w:rsid w:val="00F029E4"/>
    <w:rsid w:val="00F03AE6"/>
    <w:rsid w:val="00F21FA8"/>
    <w:rsid w:val="00F35A5C"/>
    <w:rsid w:val="00F475EE"/>
    <w:rsid w:val="00F47F37"/>
    <w:rsid w:val="00F5179D"/>
    <w:rsid w:val="00F61885"/>
    <w:rsid w:val="00F725E5"/>
    <w:rsid w:val="00F83B58"/>
    <w:rsid w:val="00F91939"/>
    <w:rsid w:val="00F9610C"/>
    <w:rsid w:val="00FA02A3"/>
    <w:rsid w:val="00FA0DDC"/>
    <w:rsid w:val="00FA3615"/>
    <w:rsid w:val="00FA3CA4"/>
    <w:rsid w:val="00FA7057"/>
    <w:rsid w:val="00FC6065"/>
    <w:rsid w:val="00FC6D1A"/>
    <w:rsid w:val="00FD1815"/>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E718A-C76E-4A3F-8A85-28711DDB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1</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Augusto Goncalves</cp:lastModifiedBy>
  <cp:revision>58</cp:revision>
  <dcterms:created xsi:type="dcterms:W3CDTF">2010-07-20T23:19:00Z</dcterms:created>
  <dcterms:modified xsi:type="dcterms:W3CDTF">2014-04-22T18:53:00Z</dcterms:modified>
</cp:coreProperties>
</file>