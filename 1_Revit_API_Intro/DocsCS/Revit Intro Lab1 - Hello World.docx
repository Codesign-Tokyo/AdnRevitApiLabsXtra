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5661FC">
        <w:rPr>
          <w:b/>
          <w:color w:val="FFFFFF" w:themeColor="background1"/>
          <w:sz w:val="28"/>
        </w:rPr>
        <w:tab/>
      </w:r>
      <w:r w:rsidR="009D2226">
        <w:rPr>
          <w:b/>
          <w:color w:val="FFFFFF" w:themeColor="background1"/>
          <w:sz w:val="28"/>
        </w:rPr>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4272BD" w:rsidRDefault="00C10AD3" w:rsidP="004272BD">
      <w:pPr>
        <w:jc w:val="right"/>
      </w:pPr>
      <w:r>
        <w:t>C</w:t>
      </w:r>
      <w:r w:rsidR="004272BD">
        <w:t>reated by M. Harada, July 2010</w:t>
      </w:r>
      <w:r w:rsidR="004272BD">
        <w:br/>
        <w:t>Updated by DevTech AEC WG</w:t>
      </w:r>
      <w:r w:rsidR="004272BD">
        <w:br/>
        <w:t xml:space="preserve">Last modified: </w:t>
      </w:r>
      <w:r w:rsidR="00EF4FEB">
        <w:fldChar w:fldCharType="begin"/>
      </w:r>
      <w:r w:rsidR="00EF4FEB">
        <w:instrText xml:space="preserve"> DATE \@ "M/d/yyyy" </w:instrText>
      </w:r>
      <w:r w:rsidR="00EF4FEB">
        <w:fldChar w:fldCharType="separate"/>
      </w:r>
      <w:ins w:id="0" w:author="Augusto Goncalves" w:date="2014-04-22T15:54:00Z">
        <w:r w:rsidR="009033D1">
          <w:rPr>
            <w:noProof/>
          </w:rPr>
          <w:t>4/22/2014</w:t>
        </w:r>
      </w:ins>
      <w:bookmarkStart w:id="1" w:name="_GoBack"/>
      <w:bookmarkEnd w:id="1"/>
      <w:r w:rsidR="00EF4FEB">
        <w:rPr>
          <w:noProof/>
        </w:rPr>
        <w:fldChar w:fldCharType="end"/>
      </w:r>
    </w:p>
    <w:p w:rsidR="004272BD" w:rsidRDefault="00230765">
      <w:r w:rsidRPr="003E4DD4">
        <w:rPr>
          <w:b/>
          <w:shd w:val="clear" w:color="auto" w:fill="E6E6E6"/>
        </w:rPr>
        <w:t>&lt;C#&gt;</w:t>
      </w:r>
      <w:r w:rsidRPr="00B356D0">
        <w:rPr>
          <w:shd w:val="clear" w:color="auto" w:fill="E6E6E6"/>
        </w:rPr>
        <w:t>C# Version</w:t>
      </w:r>
      <w:r w:rsidRPr="003E4DD4">
        <w:rPr>
          <w:b/>
          <w:shd w:val="clear" w:color="auto" w:fill="E6E6E6"/>
        </w:rPr>
        <w:t>&lt;/C#&gt;</w:t>
      </w:r>
      <w:r>
        <w:t xml:space="preserve"> </w:t>
      </w:r>
      <w:r w:rsidR="004272BD">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rsidR="00AF37B2" w:rsidRDefault="009F73CD" w:rsidP="00AF37B2">
      <w:pPr>
        <w:pStyle w:val="ListParagraph"/>
        <w:numPr>
          <w:ilvl w:val="0"/>
          <w:numId w:val="1"/>
        </w:numPr>
      </w:pPr>
      <w:r>
        <w:t>Access a Revit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r>
        <w:t xml:space="preserve">RevitLookup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661FC">
        <w:t>s</w:t>
      </w:r>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ExternalCommandData or the first argument of the IE</w:t>
      </w:r>
      <w:r w:rsidR="00C156F1">
        <w:t>x</w:t>
      </w:r>
      <w:r w:rsidR="0033544C">
        <w:t xml:space="preserve">ternalCommand.Execute() method, and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lang w:eastAsia="en-US"/>
        </w:rPr>
        <w:drawing>
          <wp:inline distT="0" distB="0" distL="0" distR="0" wp14:anchorId="4B29D22A" wp14:editId="1E70765E">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7"/>
                    <a:stretch>
                      <a:fillRect/>
                    </a:stretch>
                  </pic:blipFill>
                  <pic:spPr>
                    <a:xfrm>
                      <a:off x="0" y="0"/>
                      <a:ext cx="4036782" cy="894377"/>
                    </a:xfrm>
                    <a:prstGeom prst="rect">
                      <a:avLst/>
                    </a:prstGeom>
                  </pic:spPr>
                </pic:pic>
              </a:graphicData>
            </a:graphic>
          </wp:inline>
        </w:drawing>
      </w:r>
    </w:p>
    <w:p w:rsidR="0082283F" w:rsidRDefault="007D27DF" w:rsidP="0010795B">
      <w:pPr>
        <w:jc w:val="center"/>
      </w:pPr>
      <w:r>
        <w:t>Figure 1. “Hello World” command</w:t>
      </w:r>
    </w:p>
    <w:p w:rsidR="007D27DF" w:rsidRDefault="007D27DF" w:rsidP="0010795B">
      <w:pPr>
        <w:jc w:val="center"/>
      </w:pPr>
      <w:r>
        <w:rPr>
          <w:noProof/>
          <w:lang w:eastAsia="en-US"/>
        </w:rPr>
        <w:lastRenderedPageBreak/>
        <w:drawing>
          <wp:inline distT="0" distB="0" distL="0" distR="0" wp14:anchorId="5B79B735" wp14:editId="67765BE5">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8"/>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r>
        <w:t xml:space="preserve">Figure 2. “Hello World App” application </w:t>
      </w:r>
    </w:p>
    <w:p w:rsidR="0082283F" w:rsidRDefault="00237064" w:rsidP="0010795B">
      <w:pPr>
        <w:jc w:val="center"/>
        <w:rPr>
          <w:color w:val="984806" w:themeColor="accent6" w:themeShade="80"/>
        </w:rPr>
      </w:pPr>
      <w:r>
        <w:rPr>
          <w:noProof/>
          <w:lang w:eastAsia="en-US"/>
        </w:rPr>
        <w:drawing>
          <wp:inline distT="0" distB="0" distL="0" distR="0" wp14:anchorId="541999C0" wp14:editId="752C2F44">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9960" cy="1440180"/>
                    </a:xfrm>
                    <a:prstGeom prst="rect">
                      <a:avLst/>
                    </a:prstGeom>
                  </pic:spPr>
                </pic:pic>
              </a:graphicData>
            </a:graphic>
          </wp:inline>
        </w:drawing>
      </w:r>
    </w:p>
    <w:p w:rsidR="009F1B6C" w:rsidRDefault="009F1B6C" w:rsidP="0010795B">
      <w:pPr>
        <w:jc w:val="center"/>
        <w:rPr>
          <w:color w:val="984806" w:themeColor="accent6" w:themeShade="80"/>
        </w:rPr>
      </w:pPr>
      <w:r>
        <w:rPr>
          <w:noProof/>
          <w:color w:val="984806" w:themeColor="accent6" w:themeShade="80"/>
          <w:lang w:eastAsia="en-US"/>
        </w:rPr>
        <w:drawing>
          <wp:inline distT="0" distB="0" distL="0" distR="0" wp14:anchorId="45F6B0D7" wp14:editId="23EAF429">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10"/>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information from ExternalCommandData</w:t>
      </w:r>
      <w:r w:rsidR="0010795B" w:rsidRPr="006317EF">
        <w:t>.</w:t>
      </w:r>
    </w:p>
    <w:p w:rsidR="007D27DF" w:rsidRDefault="007D27DF"/>
    <w:p w:rsidR="00166F35" w:rsidRDefault="00040FA8">
      <w:r>
        <w:lastRenderedPageBreak/>
        <w:t xml:space="preserve">The following is the </w:t>
      </w:r>
      <w:r w:rsidR="00BC6C4C">
        <w:t xml:space="preserve">breakdown of </w:t>
      </w:r>
      <w:r>
        <w:t>step by step instructions</w:t>
      </w:r>
      <w:r w:rsidR="00BC6C4C">
        <w:t xml:space="preserve"> in this lab</w:t>
      </w:r>
      <w:r w:rsidR="007C123C">
        <w:t xml:space="preserve">: </w:t>
      </w:r>
    </w:p>
    <w:p w:rsidR="00BC6C4C" w:rsidRDefault="00984CE4"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2" w:name="defineExternalCommand"/>
      <w:r>
        <w:rPr>
          <w:b/>
          <w:sz w:val="28"/>
        </w:rPr>
        <w:t xml:space="preserve">“Hello World”: </w:t>
      </w:r>
      <w:r w:rsidR="00D434F0" w:rsidRPr="009D2226">
        <w:rPr>
          <w:b/>
          <w:sz w:val="28"/>
        </w:rPr>
        <w:t>an External C</w:t>
      </w:r>
      <w:r w:rsidR="00B40411" w:rsidRPr="009D2226">
        <w:rPr>
          <w:b/>
          <w:sz w:val="28"/>
        </w:rPr>
        <w:t>ommand</w:t>
      </w:r>
      <w:bookmarkEnd w:id="2"/>
      <w:r w:rsidR="00A46817">
        <w:rPr>
          <w:b/>
          <w:sz w:val="28"/>
        </w:rPr>
        <w:t xml:space="preserve"> </w:t>
      </w:r>
    </w:p>
    <w:p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4272BD">
        <w:t>201</w:t>
      </w:r>
      <w:r w:rsidR="00237064">
        <w:t>2</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AF4D5D" w:rsidRDefault="00CC0B4A" w:rsidP="00A6489D">
      <w:r>
        <w:t xml:space="preserve">If you are not </w:t>
      </w:r>
      <w:r w:rsidR="00DB0364">
        <w:t xml:space="preserve">yet </w:t>
      </w:r>
      <w:r w:rsidR="00AF4D5D" w:rsidRPr="00AF4D5D">
        <w:t xml:space="preserve">familiar with </w:t>
      </w:r>
      <w:r w:rsidR="00DB0364">
        <w:t>MSVS or class library</w:t>
      </w:r>
      <w:r>
        <w:t xml:space="preserve">, </w:t>
      </w:r>
      <w:hyperlink r:id="rId11" w:history="1">
        <w:r w:rsidR="00E92B1F" w:rsidRPr="00642FF0">
          <w:rPr>
            <w:rStyle w:val="Hyperlink"/>
            <w:rFonts w:cstheme="minorBidi"/>
          </w:rPr>
          <w:t xml:space="preserve">WikiHelp </w:t>
        </w:r>
        <w:r w:rsidR="004A4F4A" w:rsidRPr="00642FF0">
          <w:rPr>
            <w:rStyle w:val="Hyperlink"/>
            <w:rFonts w:cstheme="minorBidi"/>
          </w:rPr>
          <w:t>Developer</w:t>
        </w:r>
        <w:r w:rsidR="004A4F4A">
          <w:rPr>
            <w:rStyle w:val="Hyperlink"/>
            <w:rFonts w:cstheme="minorBidi"/>
          </w:rPr>
          <w:t>s</w:t>
        </w:r>
        <w:r w:rsidR="004A4F4A" w:rsidRPr="00642FF0">
          <w:rPr>
            <w:rStyle w:val="Hyperlink"/>
            <w:rFonts w:cstheme="minorBidi"/>
          </w:rPr>
          <w:t xml:space="preserve"> </w:t>
        </w:r>
        <w:r w:rsidR="00E92B1F" w:rsidRPr="00642FF0">
          <w:rPr>
            <w:rStyle w:val="Hyperlink"/>
            <w:rFonts w:cstheme="minorBidi"/>
          </w:rPr>
          <w:t>page</w:t>
        </w:r>
      </w:hyperlink>
      <w:r>
        <w:t xml:space="preserve"> provides good walkthrough</w:t>
      </w:r>
      <w:r w:rsidR="0054398E">
        <w:t xml:space="preserve">s for </w:t>
      </w:r>
      <w:r w:rsidR="00DB0364">
        <w:t xml:space="preserve">a Hello World in both </w:t>
      </w:r>
      <w:hyperlink r:id="rId12" w:history="1">
        <w:r w:rsidR="00DB0364" w:rsidRPr="00642FF0">
          <w:rPr>
            <w:rStyle w:val="Hyperlink"/>
            <w:rFonts w:cstheme="minorBidi"/>
          </w:rPr>
          <w:t>VB.NET</w:t>
        </w:r>
      </w:hyperlink>
      <w:r w:rsidR="00DB0364">
        <w:t xml:space="preserve"> and </w:t>
      </w:r>
      <w:hyperlink r:id="rId13" w:history="1">
        <w:r w:rsidR="00DB0364" w:rsidRPr="00642FF0">
          <w:rPr>
            <w:rStyle w:val="Hyperlink"/>
            <w:rFonts w:cstheme="minorBidi"/>
          </w:rPr>
          <w:t>C#</w:t>
        </w:r>
      </w:hyperlink>
      <w:r w:rsidR="00642FF0">
        <w:t>.</w:t>
      </w:r>
      <w:r w:rsidR="00DB0364">
        <w:t xml:space="preserve"> </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r w:rsidR="006C3465" w:rsidRPr="00A6489D">
        <w:rPr>
          <w:b/>
        </w:rPr>
        <w:t>Intro</w:t>
      </w:r>
      <w:r w:rsidR="00454D10">
        <w:rPr>
          <w:b/>
        </w:rPr>
        <w:t>Cs</w:t>
      </w:r>
      <w:r w:rsidR="00E1612F">
        <w:rPr>
          <w:b/>
        </w:rPr>
        <w:t xml:space="preserve"> (or IntroV</w:t>
      </w:r>
      <w:r w:rsidR="00454D10">
        <w:rPr>
          <w:b/>
        </w:rPr>
        <w:t>b</w:t>
      </w:r>
      <w:r w:rsidR="00E1612F">
        <w:rPr>
          <w:b/>
        </w:rPr>
        <w:t>)</w:t>
      </w:r>
    </w:p>
    <w:p w:rsidR="00D91299" w:rsidRDefault="00D91299" w:rsidP="00A6489D">
      <w:pPr>
        <w:pStyle w:val="ListParagraph"/>
        <w:numPr>
          <w:ilvl w:val="0"/>
          <w:numId w:val="30"/>
        </w:numPr>
      </w:pPr>
      <w:r>
        <w:t xml:space="preserve">Project name:  </w:t>
      </w:r>
      <w:r w:rsidR="006C3465" w:rsidRPr="00A6489D">
        <w:rPr>
          <w:b/>
        </w:rPr>
        <w:t>Intro</w:t>
      </w:r>
      <w:r w:rsidR="00454D10">
        <w:rPr>
          <w:b/>
        </w:rPr>
        <w:t>Cs</w:t>
      </w:r>
      <w:r w:rsidR="00E1612F">
        <w:rPr>
          <w:b/>
        </w:rPr>
        <w:t xml:space="preserve"> (or Intro</w:t>
      </w:r>
      <w:r w:rsidR="00454D10">
        <w:rPr>
          <w:b/>
        </w:rPr>
        <w:t>Vb</w:t>
      </w:r>
      <w:r w:rsidR="00E1612F">
        <w:rPr>
          <w:b/>
        </w:rPr>
        <w:t>)</w:t>
      </w:r>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00454D10">
        <w:rPr>
          <w:b/>
        </w:rPr>
        <w:t>.cs (or .vb</w:t>
      </w:r>
      <w:r w:rsidR="00B37F40" w:rsidRPr="00A6489D">
        <w:rPr>
          <w:b/>
        </w:rPr>
        <w:t xml:space="preserve">) </w:t>
      </w:r>
    </w:p>
    <w:p w:rsidR="00D91299" w:rsidRDefault="00D91299" w:rsidP="00A6489D">
      <w:pPr>
        <w:pStyle w:val="ListParagraph"/>
        <w:numPr>
          <w:ilvl w:val="0"/>
          <w:numId w:val="30"/>
        </w:numPr>
      </w:pPr>
      <w:r>
        <w:t xml:space="preserve">Command class name: </w:t>
      </w:r>
      <w:r w:rsidR="006C3465" w:rsidRPr="00A6489D">
        <w:rPr>
          <w:b/>
        </w:rPr>
        <w:t>HelloWorld</w:t>
      </w:r>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w:t>
      </w:r>
      <w:r w:rsidR="00471F38">
        <w:t>&lt;Revit install&gt;\</w:t>
      </w:r>
      <w:r w:rsidR="001D6EC5" w:rsidDel="001D6EC5">
        <w:t xml:space="preserve"> </w:t>
      </w:r>
      <w:r w:rsidR="00471F38">
        <w:t xml:space="preserve"> </w:t>
      </w:r>
      <w:r>
        <w:t xml:space="preserve">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5E0EAF" w:rsidRDefault="005E0EAF" w:rsidP="005E0EAF">
      <w:pPr>
        <w:pStyle w:val="ListParagraph"/>
        <w:ind w:left="0"/>
      </w:pPr>
      <w:r>
        <w:t xml:space="preserve">Make sure to set “Copy Local” to False when you reference them. </w:t>
      </w:r>
    </w:p>
    <w:p w:rsidR="005E0EAF" w:rsidRDefault="005E0EAF" w:rsidP="00A6489D">
      <w:pPr>
        <w:pStyle w:val="ListParagraph"/>
        <w:ind w:left="0"/>
      </w:pP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AF4D5D" w:rsidP="00A6489D">
      <w:pPr>
        <w:pStyle w:val="ListParagraph"/>
        <w:ind w:left="0"/>
      </w:pPr>
      <w:r>
        <w:lastRenderedPageBreak/>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r>
        <w:t>System.Linq</w:t>
      </w:r>
    </w:p>
    <w:p w:rsidR="00F5179D" w:rsidRDefault="00F5179D" w:rsidP="00A6489D">
      <w:pPr>
        <w:pStyle w:val="ListParagraph"/>
        <w:numPr>
          <w:ilvl w:val="0"/>
          <w:numId w:val="18"/>
        </w:numPr>
        <w:ind w:left="720"/>
      </w:pPr>
      <w:r>
        <w:t>Autodesk.Revit.DB</w:t>
      </w:r>
    </w:p>
    <w:p w:rsidR="00F5179D" w:rsidRDefault="00F5179D" w:rsidP="00A6489D">
      <w:pPr>
        <w:pStyle w:val="ListParagraph"/>
        <w:numPr>
          <w:ilvl w:val="0"/>
          <w:numId w:val="18"/>
        </w:numPr>
        <w:ind w:left="720"/>
      </w:pPr>
      <w:r>
        <w:t>Autodesk.Revit.UI</w:t>
      </w:r>
    </w:p>
    <w:p w:rsidR="00BF53B0" w:rsidRDefault="00BF53B0" w:rsidP="00A6489D">
      <w:pPr>
        <w:pStyle w:val="ListParagraph"/>
        <w:numPr>
          <w:ilvl w:val="0"/>
          <w:numId w:val="18"/>
        </w:numPr>
        <w:ind w:left="720"/>
      </w:pPr>
      <w:r>
        <w:t xml:space="preserve">Autodesk.Revit.Attributes </w:t>
      </w:r>
    </w:p>
    <w:p w:rsidR="001F3383" w:rsidRDefault="00EA505D" w:rsidP="00BF53B0">
      <w:pPr>
        <w:pStyle w:val="ListParagraph"/>
        <w:numPr>
          <w:ilvl w:val="0"/>
          <w:numId w:val="18"/>
        </w:numPr>
        <w:ind w:left="720"/>
      </w:pPr>
      <w:r>
        <w:t>Autodesk.Revit.ApplicationServices</w:t>
      </w:r>
      <w:r w:rsidR="00454D10">
        <w:t xml:space="preserve"> </w:t>
      </w:r>
      <w:r w:rsidR="00BF53B0">
        <w:t xml:space="preserve">(for Revit Application) </w:t>
      </w:r>
      <w:r w:rsidR="001F3383">
        <w:br/>
      </w: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.vb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 xml:space="preserve">You will need to use “using” keyword in each .cs files to import namespaces.  </w:t>
      </w:r>
      <w:r w:rsidR="0005721A">
        <w:t xml:space="preserve">i.e., </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 </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05721A" w:rsidRPr="001B193D" w:rsidRDefault="0005721A" w:rsidP="00A6489D">
      <w:pPr>
        <w:shd w:val="pct10" w:color="auto" w:fill="auto"/>
      </w:pPr>
      <w:r w:rsidRPr="0005721A">
        <w:rPr>
          <w:rFonts w:ascii="Courier New" w:hAnsi="Courier New" w:cs="Courier New"/>
          <w:noProof/>
          <w:color w:val="0000FF"/>
          <w:sz w:val="20"/>
          <w:szCs w:val="20"/>
        </w:rPr>
        <w:t>using</w:t>
      </w:r>
      <w:r w:rsidRPr="0005721A">
        <w:rPr>
          <w:rFonts w:ascii="Courier New" w:hAnsi="Courier New" w:cs="Courier New"/>
          <w:noProof/>
          <w:sz w:val="20"/>
          <w:szCs w:val="20"/>
        </w:rPr>
        <w:t xml:space="preserve"> Autodesk.Revit.Attributes;</w:t>
      </w: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.cs)</w:t>
      </w:r>
      <w:r w:rsidR="006A2FBB">
        <w:t xml:space="preserve">. </w:t>
      </w:r>
      <w:r>
        <w:t xml:space="preserve">This defines </w:t>
      </w:r>
      <w:r w:rsidR="00F03AE6">
        <w:t xml:space="preserve">a minimum </w:t>
      </w:r>
      <w:r>
        <w:t>external command</w:t>
      </w:r>
      <w:r w:rsidR="00F03AE6">
        <w:t xml:space="preserve"> in Revit</w:t>
      </w:r>
      <w:r>
        <w:t xml:space="preserve">: </w:t>
      </w:r>
    </w:p>
    <w:p w:rsidR="005661FC" w:rsidRDefault="006326E7" w:rsidP="00B2212D">
      <w:pPr>
        <w:pStyle w:val="Code"/>
        <w:rPr>
          <w:lang w:val="en-GB"/>
        </w:rPr>
      </w:pPr>
      <w:r w:rsidRPr="003E4DD4">
        <w:rPr>
          <w:b/>
        </w:rPr>
        <w:t>&lt;C#&gt;</w:t>
      </w:r>
      <w:r>
        <w:br/>
      </w:r>
      <w:r w:rsidR="005661FC">
        <w:rPr>
          <w:lang w:val="en-GB"/>
        </w:rPr>
        <w:t>///</w:t>
      </w:r>
      <w:r w:rsidR="005661FC">
        <w:rPr>
          <w:color w:val="008000"/>
          <w:lang w:val="en-GB"/>
        </w:rPr>
        <w:t xml:space="preserve"> </w:t>
      </w:r>
      <w:r w:rsidR="005661FC">
        <w:rPr>
          <w:lang w:val="en-GB"/>
        </w:rPr>
        <w:t>&lt;summary&gt;</w:t>
      </w:r>
    </w:p>
    <w:p w:rsidR="005661FC" w:rsidRDefault="005661FC" w:rsidP="00B2212D">
      <w:pPr>
        <w:pStyle w:val="Code"/>
        <w:rPr>
          <w:lang w:val="en-GB"/>
        </w:rPr>
      </w:pPr>
      <w:r>
        <w:rPr>
          <w:lang w:val="en-GB"/>
        </w:rPr>
        <w:t>///</w:t>
      </w:r>
      <w:r>
        <w:rPr>
          <w:color w:val="008000"/>
          <w:lang w:val="en-GB"/>
        </w:rPr>
        <w:t xml:space="preserve"> Hello World #1 - A minimum Revit external command. </w:t>
      </w:r>
    </w:p>
    <w:p w:rsidR="005661FC" w:rsidRDefault="005661FC" w:rsidP="00B2212D">
      <w:pPr>
        <w:pStyle w:val="Code"/>
        <w:rPr>
          <w:lang w:val="en-GB"/>
        </w:rPr>
      </w:pPr>
      <w:r>
        <w:rPr>
          <w:lang w:val="en-GB"/>
        </w:rPr>
        <w:t>///</w:t>
      </w:r>
      <w:r>
        <w:rPr>
          <w:color w:val="008000"/>
          <w:lang w:val="en-GB"/>
        </w:rPr>
        <w:t xml:space="preserve"> </w:t>
      </w:r>
      <w:r>
        <w:rPr>
          <w:lang w:val="en-GB"/>
        </w:rPr>
        <w:t>&lt;/summary&gt;</w:t>
      </w:r>
    </w:p>
    <w:p w:rsidR="005661FC" w:rsidRDefault="005661FC" w:rsidP="00B2212D">
      <w:pPr>
        <w:pStyle w:val="Code"/>
        <w:rPr>
          <w:lang w:val="en-GB"/>
        </w:rPr>
      </w:pPr>
      <w:r>
        <w:rPr>
          <w:lang w:val="en-GB"/>
        </w:rPr>
        <w:t>[Autodesk.Revit.Attributes.</w:t>
      </w:r>
      <w:r>
        <w:rPr>
          <w:color w:val="2B91AF"/>
          <w:lang w:val="en-GB"/>
        </w:rPr>
        <w:t>Transaction</w:t>
      </w:r>
      <w:r>
        <w:rPr>
          <w:lang w:val="en-GB"/>
        </w:rPr>
        <w:t>( Autodesk.Revit.Attributes.</w:t>
      </w:r>
      <w:r>
        <w:rPr>
          <w:color w:val="2B91AF"/>
          <w:lang w:val="en-GB"/>
        </w:rPr>
        <w:t>TransactionMode</w:t>
      </w:r>
      <w:r>
        <w:rPr>
          <w:lang w:val="en-GB"/>
        </w:rPr>
        <w:t>.Automatic )]</w:t>
      </w:r>
    </w:p>
    <w:p w:rsidR="005661FC" w:rsidRDefault="005661FC" w:rsidP="00B2212D">
      <w:pPr>
        <w:pStyle w:val="Code"/>
        <w:rPr>
          <w:lang w:val="en-GB"/>
        </w:rPr>
      </w:pPr>
      <w:r>
        <w:rPr>
          <w:color w:val="0000FF"/>
          <w:lang w:val="en-GB"/>
        </w:rPr>
        <w:t>public</w:t>
      </w:r>
      <w:r>
        <w:rPr>
          <w:lang w:val="en-GB"/>
        </w:rPr>
        <w:t xml:space="preserve"> </w:t>
      </w:r>
      <w:r>
        <w:rPr>
          <w:color w:val="0000FF"/>
          <w:lang w:val="en-GB"/>
        </w:rPr>
        <w:t>class</w:t>
      </w:r>
      <w:r>
        <w:rPr>
          <w:lang w:val="en-GB"/>
        </w:rPr>
        <w:t xml:space="preserve"> </w:t>
      </w:r>
      <w:r>
        <w:rPr>
          <w:color w:val="2B91AF"/>
          <w:lang w:val="en-GB"/>
        </w:rPr>
        <w:t>HelloWorld</w:t>
      </w:r>
      <w:r>
        <w:rPr>
          <w:lang w:val="en-GB"/>
        </w:rPr>
        <w:t xml:space="preserve"> : </w:t>
      </w:r>
      <w:r w:rsidR="00936C9F">
        <w:rPr>
          <w:lang w:val="en-GB"/>
        </w:rPr>
        <w:t>Autodesk.Revit.UI.</w:t>
      </w:r>
      <w:r>
        <w:rPr>
          <w:color w:val="2B91AF"/>
          <w:lang w:val="en-GB"/>
        </w:rPr>
        <w:t>IExternalCommand</w:t>
      </w:r>
    </w:p>
    <w:p w:rsidR="005661FC" w:rsidRDefault="005661FC" w:rsidP="00B2212D">
      <w:pPr>
        <w:pStyle w:val="Code"/>
        <w:rPr>
          <w:lang w:val="en-GB"/>
        </w:rPr>
      </w:pPr>
      <w:r>
        <w:rPr>
          <w:lang w:val="en-GB"/>
        </w:rPr>
        <w:t>{</w:t>
      </w:r>
    </w:p>
    <w:p w:rsidR="005661FC" w:rsidRDefault="005661FC" w:rsidP="00B2212D">
      <w:pPr>
        <w:pStyle w:val="Code"/>
        <w:rPr>
          <w:lang w:val="en-GB"/>
        </w:rPr>
      </w:pPr>
      <w:r>
        <w:rPr>
          <w:lang w:val="en-GB"/>
        </w:rPr>
        <w:t xml:space="preserve">  </w:t>
      </w:r>
      <w:r>
        <w:rPr>
          <w:color w:val="0000FF"/>
          <w:lang w:val="en-GB"/>
        </w:rPr>
        <w:t>public</w:t>
      </w:r>
      <w:r>
        <w:rPr>
          <w:lang w:val="en-GB"/>
        </w:rPr>
        <w:t xml:space="preserve"> </w:t>
      </w:r>
      <w:r w:rsidR="00936C9F">
        <w:rPr>
          <w:lang w:val="en-GB"/>
        </w:rPr>
        <w:t>Autodesk.Revit.UI.</w:t>
      </w:r>
      <w:r>
        <w:rPr>
          <w:color w:val="2B91AF"/>
          <w:lang w:val="en-GB"/>
        </w:rPr>
        <w:t>Result</w:t>
      </w:r>
      <w:r>
        <w:rPr>
          <w:lang w:val="en-GB"/>
        </w:rPr>
        <w:t xml:space="preserve"> Execute(</w:t>
      </w:r>
    </w:p>
    <w:p w:rsidR="005661FC" w:rsidRDefault="005661FC" w:rsidP="00B2212D">
      <w:pPr>
        <w:pStyle w:val="Code"/>
        <w:rPr>
          <w:lang w:val="en-GB"/>
        </w:rPr>
      </w:pPr>
      <w:r>
        <w:rPr>
          <w:lang w:val="en-GB"/>
        </w:rPr>
        <w:t xml:space="preserve">    </w:t>
      </w:r>
      <w:r w:rsidR="00454D10">
        <w:rPr>
          <w:lang w:val="en-GB"/>
        </w:rPr>
        <w:t>Autodesk.Revit.UI.</w:t>
      </w:r>
      <w:r>
        <w:rPr>
          <w:color w:val="2B91AF"/>
          <w:lang w:val="en-GB"/>
        </w:rPr>
        <w:t>ExternalCommandData</w:t>
      </w:r>
      <w:r>
        <w:rPr>
          <w:lang w:val="en-GB"/>
        </w:rPr>
        <w:t xml:space="preserve"> commandData,</w:t>
      </w:r>
    </w:p>
    <w:p w:rsidR="005661FC" w:rsidRDefault="005661FC" w:rsidP="00B2212D">
      <w:pPr>
        <w:pStyle w:val="Code"/>
        <w:rPr>
          <w:lang w:val="en-GB"/>
        </w:rPr>
      </w:pPr>
      <w:r>
        <w:rPr>
          <w:lang w:val="en-GB"/>
        </w:rPr>
        <w:t xml:space="preserve">    </w:t>
      </w:r>
      <w:r>
        <w:rPr>
          <w:color w:val="0000FF"/>
          <w:lang w:val="en-GB"/>
        </w:rPr>
        <w:t>ref</w:t>
      </w:r>
      <w:r>
        <w:rPr>
          <w:lang w:val="en-GB"/>
        </w:rPr>
        <w:t xml:space="preserve"> </w:t>
      </w:r>
      <w:r>
        <w:rPr>
          <w:color w:val="0000FF"/>
          <w:lang w:val="en-GB"/>
        </w:rPr>
        <w:t>string</w:t>
      </w:r>
      <w:r>
        <w:rPr>
          <w:lang w:val="en-GB"/>
        </w:rPr>
        <w:t xml:space="preserve"> message,</w:t>
      </w:r>
    </w:p>
    <w:p w:rsidR="005661FC" w:rsidRDefault="005661FC" w:rsidP="00B2212D">
      <w:pPr>
        <w:pStyle w:val="Code"/>
        <w:rPr>
          <w:lang w:val="en-GB"/>
        </w:rPr>
      </w:pPr>
      <w:r>
        <w:rPr>
          <w:lang w:val="en-GB"/>
        </w:rPr>
        <w:t xml:space="preserve">    Autodesk.Revit.DB.</w:t>
      </w:r>
      <w:r>
        <w:rPr>
          <w:color w:val="2B91AF"/>
          <w:lang w:val="en-GB"/>
        </w:rPr>
        <w:t>ElementSet</w:t>
      </w:r>
      <w:r>
        <w:rPr>
          <w:lang w:val="en-GB"/>
        </w:rPr>
        <w:t xml:space="preserve"> elements )</w:t>
      </w:r>
    </w:p>
    <w:p w:rsidR="005661FC" w:rsidRDefault="005661FC" w:rsidP="00B2212D">
      <w:pPr>
        <w:pStyle w:val="Code"/>
        <w:rPr>
          <w:lang w:val="en-GB"/>
        </w:rPr>
      </w:pPr>
      <w:r>
        <w:rPr>
          <w:lang w:val="en-GB"/>
        </w:rPr>
        <w:t xml:space="preserve">  {</w:t>
      </w:r>
    </w:p>
    <w:p w:rsidR="005661FC" w:rsidRDefault="005661FC" w:rsidP="00B2212D">
      <w:pPr>
        <w:pStyle w:val="Code"/>
        <w:rPr>
          <w:lang w:val="en-GB"/>
        </w:rPr>
      </w:pPr>
      <w:r>
        <w:rPr>
          <w:lang w:val="en-GB"/>
        </w:rPr>
        <w:t xml:space="preserve">    </w:t>
      </w:r>
      <w:r w:rsidR="00454D10">
        <w:rPr>
          <w:lang w:val="en-GB"/>
        </w:rPr>
        <w:t>Autodesk.Revit.UI.</w:t>
      </w:r>
      <w:r>
        <w:rPr>
          <w:color w:val="2B91AF"/>
          <w:lang w:val="en-GB"/>
        </w:rPr>
        <w:t>TaskDialog</w:t>
      </w:r>
      <w:r>
        <w:rPr>
          <w:lang w:val="en-GB"/>
        </w:rPr>
        <w:t>.Show(</w:t>
      </w:r>
    </w:p>
    <w:p w:rsidR="005661FC" w:rsidRDefault="005661FC" w:rsidP="00B2212D">
      <w:pPr>
        <w:pStyle w:val="Code"/>
        <w:rPr>
          <w:lang w:val="en-GB"/>
        </w:rPr>
      </w:pPr>
      <w:r>
        <w:rPr>
          <w:lang w:val="en-GB"/>
        </w:rPr>
        <w:t xml:space="preserve">      </w:t>
      </w:r>
      <w:r>
        <w:rPr>
          <w:color w:val="A31515"/>
          <w:lang w:val="en-GB"/>
        </w:rPr>
        <w:t>"My Dialog Title"</w:t>
      </w:r>
      <w:r>
        <w:rPr>
          <w:lang w:val="en-GB"/>
        </w:rPr>
        <w:t>,</w:t>
      </w:r>
    </w:p>
    <w:p w:rsidR="005661FC" w:rsidRDefault="005661FC" w:rsidP="00B2212D">
      <w:pPr>
        <w:pStyle w:val="Code"/>
        <w:rPr>
          <w:lang w:val="en-GB"/>
        </w:rPr>
      </w:pPr>
      <w:r>
        <w:rPr>
          <w:lang w:val="en-GB"/>
        </w:rPr>
        <w:t xml:space="preserve">      </w:t>
      </w:r>
      <w:r>
        <w:rPr>
          <w:color w:val="A31515"/>
          <w:lang w:val="en-GB"/>
        </w:rPr>
        <w:t>"Hello World!"</w:t>
      </w:r>
      <w:r>
        <w:rPr>
          <w:lang w:val="en-GB"/>
        </w:rPr>
        <w:t xml:space="preserve"> );</w:t>
      </w:r>
    </w:p>
    <w:p w:rsidR="00B2212D" w:rsidRDefault="00B2212D" w:rsidP="00B2212D">
      <w:pPr>
        <w:pStyle w:val="Code"/>
        <w:rPr>
          <w:lang w:val="en-GB"/>
        </w:rPr>
      </w:pPr>
    </w:p>
    <w:p w:rsidR="005661FC" w:rsidRDefault="005661FC" w:rsidP="00B2212D">
      <w:pPr>
        <w:pStyle w:val="Code"/>
        <w:rPr>
          <w:lang w:val="en-GB"/>
        </w:rPr>
      </w:pPr>
      <w:r>
        <w:rPr>
          <w:lang w:val="en-GB"/>
        </w:rPr>
        <w:t xml:space="preserve">    </w:t>
      </w:r>
      <w:r>
        <w:rPr>
          <w:color w:val="0000FF"/>
          <w:lang w:val="en-GB"/>
        </w:rPr>
        <w:t>return</w:t>
      </w:r>
      <w:r>
        <w:rPr>
          <w:lang w:val="en-GB"/>
        </w:rPr>
        <w:t xml:space="preserve"> </w:t>
      </w:r>
      <w:r w:rsidR="00454D10">
        <w:rPr>
          <w:lang w:val="en-GB"/>
        </w:rPr>
        <w:t>Autodesk.Revit.UI.</w:t>
      </w:r>
      <w:r>
        <w:rPr>
          <w:color w:val="2B91AF"/>
          <w:lang w:val="en-GB"/>
        </w:rPr>
        <w:t>Result</w:t>
      </w:r>
      <w:r>
        <w:rPr>
          <w:lang w:val="en-GB"/>
        </w:rPr>
        <w:t>.Succeeded;</w:t>
      </w:r>
    </w:p>
    <w:p w:rsidR="005661FC" w:rsidRDefault="005661FC" w:rsidP="00B2212D">
      <w:pPr>
        <w:pStyle w:val="Code"/>
        <w:rPr>
          <w:lang w:val="en-GB"/>
        </w:rPr>
      </w:pPr>
      <w:r>
        <w:rPr>
          <w:lang w:val="en-GB"/>
        </w:rPr>
        <w:t xml:space="preserve">  }</w:t>
      </w:r>
    </w:p>
    <w:p w:rsidR="005661FC" w:rsidRDefault="005661FC" w:rsidP="00B2212D">
      <w:pPr>
        <w:pStyle w:val="Code"/>
        <w:rPr>
          <w:lang w:val="en-GB"/>
        </w:rPr>
      </w:pPr>
      <w:r>
        <w:rPr>
          <w:lang w:val="en-GB"/>
        </w:rPr>
        <w:t>}</w:t>
      </w:r>
    </w:p>
    <w:p w:rsidR="006326E7" w:rsidRDefault="006326E7" w:rsidP="005661FC">
      <w:pPr>
        <w:shd w:val="clear" w:color="auto" w:fill="E6E6E6"/>
        <w:autoSpaceDE w:val="0"/>
        <w:autoSpaceDN w:val="0"/>
        <w:adjustRightInd w:val="0"/>
        <w:spacing w:after="0" w:line="240" w:lineRule="auto"/>
      </w:pPr>
      <w:r w:rsidRPr="003E4DD4">
        <w:rPr>
          <w:b/>
        </w:rPr>
        <w:t>&lt;/C#&gt;</w:t>
      </w:r>
      <w:r>
        <w:t xml:space="preserve"> </w:t>
      </w:r>
    </w:p>
    <w:p w:rsidR="00B2212D" w:rsidRDefault="00B2212D" w:rsidP="00AD64D1"/>
    <w:p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r w:rsidR="00F03AE6" w:rsidRPr="00AD64D1">
        <w:rPr>
          <w:rFonts w:ascii="Courier New" w:hAnsi="Courier New" w:cs="Courier New"/>
        </w:rPr>
        <w:t>IExternalCommand</w:t>
      </w:r>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r w:rsidRPr="00AD64D1">
        <w:rPr>
          <w:rFonts w:ascii="Courier New" w:hAnsi="Courier New" w:cs="Courier New"/>
        </w:rPr>
        <w:t>Execute</w:t>
      </w:r>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r w:rsidR="00FA3CA4" w:rsidRPr="00094ECE">
        <w:t xml:space="preserve">TaskDialog, which is a Revit style dialog.  </w:t>
      </w:r>
    </w:p>
    <w:p w:rsidR="005E004B" w:rsidRPr="00460548" w:rsidRDefault="001455AD" w:rsidP="005E004B">
      <w:r>
        <w:t>Notice a</w:t>
      </w:r>
      <w:r w:rsidR="00094ECE">
        <w:t xml:space="preserve"> line</w:t>
      </w:r>
      <w:r>
        <w:t xml:space="preserv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ReadOnly (no transaction). </w:t>
      </w:r>
      <w:r w:rsidR="002C717A">
        <w:t xml:space="preserve">If it is automatic, a transaction is created by the API framework before the beginning of the command and committed after the command in complete. </w:t>
      </w:r>
    </w:p>
    <w:p w:rsidR="00A46817" w:rsidRDefault="001455AD" w:rsidP="001455AD">
      <w:r>
        <w:t xml:space="preserve">(Note: The attributes are added since Revit 2011. In Revit 2011, there was </w:t>
      </w:r>
      <w:r w:rsidR="00A931AB">
        <w:t>Regeneration option</w:t>
      </w:r>
      <w:r w:rsidR="002C717A">
        <w:t xml:space="preserve"> – </w:t>
      </w:r>
      <w:r w:rsidR="00A931AB">
        <w:t>controls</w:t>
      </w:r>
      <w:r w:rsidR="002C717A">
        <w:t xml:space="preserve"> whether </w:t>
      </w:r>
      <w:r w:rsidR="00A931AB">
        <w:t xml:space="preserve">the API framework automatically </w:t>
      </w:r>
      <w:r>
        <w:t>regenerates graphics or not, i.e., Automatic or Manual</w:t>
      </w:r>
      <w:r w:rsidR="002C717A">
        <w:t xml:space="preserve">. </w:t>
      </w:r>
      <w:r w:rsidR="00B250D6">
        <w:t>Since</w:t>
      </w:r>
      <w:r>
        <w:t xml:space="preserve"> 2012, regeneration is always manual.) </w:t>
      </w: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E332DF" w:rsidRDefault="00E332DF" w:rsidP="00A46817">
      <w:pPr>
        <w:pStyle w:val="ListParagraph"/>
        <w:autoSpaceDE w:val="0"/>
        <w:autoSpaceDN w:val="0"/>
        <w:adjustRightInd w:val="0"/>
        <w:spacing w:after="0" w:line="240" w:lineRule="auto"/>
        <w:ind w:left="360"/>
      </w:pP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3" w:name="checkValidityOfDocumentContext"/>
      <w:r w:rsidR="00371191">
        <w:rPr>
          <w:b/>
          <w:sz w:val="28"/>
        </w:rPr>
        <w:t>Add-</w:t>
      </w:r>
      <w:r>
        <w:rPr>
          <w:b/>
          <w:sz w:val="28"/>
        </w:rPr>
        <w:t>in Manifest</w:t>
      </w:r>
      <w:bookmarkEnd w:id="3"/>
      <w:r w:rsidR="00371191">
        <w:rPr>
          <w:b/>
          <w:sz w:val="28"/>
        </w:rPr>
        <w:t xml:space="preserve"> File </w:t>
      </w:r>
    </w:p>
    <w:p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.addin</w:t>
      </w:r>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For Windows XP</w:t>
      </w:r>
      <w:r w:rsidR="000C7F55">
        <w:t xml:space="preserve"> (</w:t>
      </w:r>
      <w:r w:rsidR="000C7F55" w:rsidRPr="00945080">
        <w:rPr>
          <w:color w:val="C0504D" w:themeColor="accent2"/>
        </w:rPr>
        <w:t>Windows XP is not supported for Revit 201</w:t>
      </w:r>
      <w:r w:rsidR="00237064">
        <w:rPr>
          <w:color w:val="C0504D" w:themeColor="accent2"/>
        </w:rPr>
        <w:t>5</w:t>
      </w:r>
      <w:r w:rsidR="000C7F55" w:rsidRPr="00945080">
        <w:rPr>
          <w:color w:val="C0504D" w:themeColor="accent2"/>
        </w:rPr>
        <w:t xml:space="preserve"> but still supported for Revit 2013 and earlier</w:t>
      </w:r>
      <w:r w:rsidR="000C7F55">
        <w:t>)</w:t>
      </w:r>
      <w:r>
        <w:t xml:space="preserve">: </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Settings\All Users\Application Data\Autodesk\Revit\Addins\</w:t>
      </w:r>
      <w:r w:rsidR="005661FC">
        <w:t>201</w:t>
      </w:r>
      <w:r w:rsidR="00F17F26">
        <w:t>3</w:t>
      </w:r>
      <w:r w:rsidRPr="003F77B8">
        <w:t>\</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Settings\&lt;user&gt;\Application Data\Autodesk\Revit\Addins\</w:t>
      </w:r>
      <w:r w:rsidR="005661FC">
        <w:t>201</w:t>
      </w:r>
      <w:r w:rsidR="00F17F26">
        <w:t>3</w:t>
      </w:r>
      <w:r w:rsidRPr="003F77B8">
        <w:t>\</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For Vista/Windows 7:</w:t>
      </w:r>
    </w:p>
    <w:p w:rsidR="003F77B8" w:rsidRDefault="003F77B8" w:rsidP="003F77B8">
      <w:pPr>
        <w:pStyle w:val="ListParagraph"/>
        <w:numPr>
          <w:ilvl w:val="0"/>
          <w:numId w:val="37"/>
        </w:numPr>
        <w:autoSpaceDE w:val="0"/>
        <w:autoSpaceDN w:val="0"/>
        <w:adjustRightInd w:val="0"/>
        <w:spacing w:after="0" w:line="240" w:lineRule="auto"/>
      </w:pPr>
      <w:r w:rsidRPr="003F77B8">
        <w:t>C:\ProgramData\Autodesk\Revit\Addins\</w:t>
      </w:r>
      <w:r w:rsidR="00F22888">
        <w:t>201</w:t>
      </w:r>
      <w:r w:rsidR="00237064">
        <w:t>5</w:t>
      </w:r>
      <w:r w:rsidRPr="003F77B8">
        <w:t>\</w:t>
      </w:r>
    </w:p>
    <w:p w:rsidR="003F77B8" w:rsidRDefault="003F77B8" w:rsidP="003F77B8">
      <w:pPr>
        <w:pStyle w:val="ListParagraph"/>
        <w:numPr>
          <w:ilvl w:val="0"/>
          <w:numId w:val="37"/>
        </w:numPr>
        <w:autoSpaceDE w:val="0"/>
        <w:autoSpaceDN w:val="0"/>
        <w:adjustRightInd w:val="0"/>
        <w:spacing w:after="0" w:line="240" w:lineRule="auto"/>
      </w:pPr>
      <w:r w:rsidRPr="003F77B8">
        <w:t>C:\Users\&lt;user&gt;\AppData\Roaming\Autodesk\Revit\Addins\</w:t>
      </w:r>
      <w:r w:rsidR="007F29D1">
        <w:t>201</w:t>
      </w:r>
      <w:r w:rsidR="00237064">
        <w:t>5</w:t>
      </w:r>
      <w:r w:rsidRPr="003F77B8">
        <w:t>\</w:t>
      </w:r>
    </w:p>
    <w:p w:rsidR="003F77B8" w:rsidRDefault="003F77B8" w:rsidP="00A46817">
      <w:pPr>
        <w:autoSpaceDE w:val="0"/>
        <w:autoSpaceDN w:val="0"/>
        <w:adjustRightInd w:val="0"/>
        <w:spacing w:after="0" w:line="240" w:lineRule="auto"/>
      </w:pP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r w:rsidR="00E8492C">
        <w:rPr>
          <w:b/>
        </w:rPr>
        <w:t>Adnp</w:t>
      </w:r>
      <w:r w:rsidR="003052C9" w:rsidRPr="003052C9">
        <w:rPr>
          <w:b/>
        </w:rPr>
        <w:t>Intro</w:t>
      </w:r>
      <w:r w:rsidR="00E8492C">
        <w:rPr>
          <w:b/>
        </w:rPr>
        <w:t>Cs</w:t>
      </w:r>
      <w:r w:rsidR="003052C9" w:rsidRPr="003052C9">
        <w:rPr>
          <w:b/>
        </w:rPr>
        <w:t>.addin</w:t>
      </w:r>
      <w:r w:rsidR="003052C9">
        <w:t>”</w:t>
      </w:r>
      <w:r w:rsidR="009F1C60">
        <w:t xml:space="preserve">. Here is the content of the .addin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5661FC">
        <w:rPr>
          <w:rFonts w:ascii="Courier New" w:hAnsi="Courier New" w:cs="Courier New"/>
          <w:noProof/>
          <w:sz w:val="20"/>
          <w:szCs w:val="20"/>
        </w:rPr>
        <w:t>IntroCs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25E76">
        <w:rPr>
          <w:rFonts w:ascii="Courier New" w:hAnsi="Courier New" w:cs="Courier New"/>
          <w:noProof/>
          <w:sz w:val="20"/>
          <w:szCs w:val="20"/>
        </w:rPr>
        <w:t>...</w:t>
      </w:r>
      <w:r>
        <w:rPr>
          <w:rFonts w:ascii="Courier New" w:hAnsi="Courier New" w:cs="Courier New"/>
          <w:noProof/>
          <w:sz w:val="20"/>
          <w:szCs w:val="20"/>
        </w:rPr>
        <w:t>\</w:t>
      </w:r>
      <w:r w:rsidR="005661FC" w:rsidRPr="005661FC">
        <w:t xml:space="preserve"> </w:t>
      </w:r>
      <w:r w:rsidR="005661FC" w:rsidRPr="005661FC">
        <w:rPr>
          <w:rFonts w:ascii="Courier New" w:hAnsi="Courier New" w:cs="Courier New"/>
          <w:noProof/>
          <w:sz w:val="20"/>
          <w:szCs w:val="20"/>
        </w:rPr>
        <w:t>IntroCs.dll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F5539E" w:rsidRPr="00F5539E">
        <w:t xml:space="preserve"> </w:t>
      </w:r>
      <w:r w:rsidR="00F5539E" w:rsidRPr="00F5539E">
        <w:rPr>
          <w:rFonts w:ascii="Courier New" w:hAnsi="Courier New" w:cs="Courier New"/>
          <w:noProof/>
          <w:sz w:val="20"/>
          <w:szCs w:val="20"/>
        </w:rPr>
        <w:t>8195FDC2-5B44-43D8-9637-51E0967A9562</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E8492C" w:rsidRDefault="00E8492C" w:rsidP="00E8492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VendorId</w:t>
      </w:r>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r>
        <w:rPr>
          <w:rFonts w:ascii="Consolas" w:hAnsi="Consolas" w:cs="Consolas"/>
          <w:color w:val="A31515"/>
          <w:sz w:val="19"/>
          <w:szCs w:val="19"/>
        </w:rPr>
        <w:t>VendorId</w:t>
      </w:r>
      <w:r>
        <w:rPr>
          <w:rFonts w:ascii="Consolas" w:hAnsi="Consolas" w:cs="Consolas"/>
          <w:color w:val="0000FF"/>
          <w:sz w:val="19"/>
          <w:szCs w:val="19"/>
        </w:rPr>
        <w:t>&gt;</w:t>
      </w:r>
    </w:p>
    <w:p w:rsidR="00E8492C" w:rsidRPr="00E8492C" w:rsidRDefault="00E8492C" w:rsidP="003052C9">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VendorDescription</w:t>
      </w:r>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path to the dll or assembly module</w:t>
      </w:r>
    </w:p>
    <w:p w:rsidR="006B1CAE" w:rsidRDefault="006B1CAE" w:rsidP="009F1C60">
      <w:pPr>
        <w:pStyle w:val="ListParagraph"/>
        <w:numPr>
          <w:ilvl w:val="0"/>
          <w:numId w:val="41"/>
        </w:numPr>
        <w:autoSpaceDE w:val="0"/>
        <w:autoSpaceDN w:val="0"/>
        <w:adjustRightInd w:val="0"/>
        <w:spacing w:after="0" w:line="240" w:lineRule="auto"/>
      </w:pPr>
      <w:r w:rsidRPr="001D3102">
        <w:t xml:space="preserve"> GUID or a unique identifier of yo</w:t>
      </w:r>
      <w:r w:rsidR="00E8492C">
        <w:t>ur command.</w:t>
      </w:r>
    </w:p>
    <w:p w:rsidR="00E8492C" w:rsidRDefault="00E8492C" w:rsidP="00E8492C">
      <w:pPr>
        <w:pStyle w:val="ListParagraph"/>
        <w:numPr>
          <w:ilvl w:val="0"/>
          <w:numId w:val="41"/>
        </w:numPr>
        <w:autoSpaceDE w:val="0"/>
        <w:autoSpaceDN w:val="0"/>
        <w:adjustRightInd w:val="0"/>
        <w:spacing w:after="0" w:line="240" w:lineRule="auto"/>
      </w:pPr>
      <w:r>
        <w:t xml:space="preserve">Vendor Id - your </w:t>
      </w:r>
      <w:hyperlink r:id="rId14" w:history="1">
        <w:r w:rsidRPr="00137546">
          <w:rPr>
            <w:rStyle w:val="Hyperlink"/>
            <w:rFonts w:cstheme="minorBidi"/>
          </w:rPr>
          <w:t>Registered Developer Symbol</w:t>
        </w:r>
      </w:hyperlink>
      <w:r>
        <w:t xml:space="preserve"> (RDS) </w:t>
      </w:r>
    </w:p>
    <w:p w:rsidR="00E8492C" w:rsidRPr="001D3102" w:rsidRDefault="00E8492C" w:rsidP="00E8492C">
      <w:pPr>
        <w:pStyle w:val="ListParagraph"/>
        <w:numPr>
          <w:ilvl w:val="0"/>
          <w:numId w:val="41"/>
        </w:numPr>
        <w:autoSpaceDE w:val="0"/>
        <w:autoSpaceDN w:val="0"/>
        <w:adjustRightInd w:val="0"/>
        <w:spacing w:after="0" w:line="240" w:lineRule="auto"/>
      </w:pPr>
      <w:r>
        <w:t xml:space="preserve">Vendor Description - name of your company </w:t>
      </w:r>
    </w:p>
    <w:p w:rsidR="006B1CAE" w:rsidRDefault="006B1CAE" w:rsidP="006B1CAE">
      <w:pPr>
        <w:pStyle w:val="ListParagraph"/>
        <w:autoSpaceDE w:val="0"/>
        <w:autoSpaceDN w:val="0"/>
        <w:adjustRightInd w:val="0"/>
        <w:spacing w:after="0" w:line="240" w:lineRule="auto"/>
      </w:pPr>
    </w:p>
    <w:p w:rsidR="00EB082C"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w:t>
      </w:r>
      <w:r w:rsidR="00E925D4">
        <w:t xml:space="preserve">CS </w:t>
      </w:r>
      <w:r w:rsidR="00101F5D">
        <w:t xml:space="preserve">suffix.) </w:t>
      </w:r>
      <w:hyperlink r:id="rId15" w:history="1">
        <w:r w:rsidR="00945080" w:rsidRPr="00945080">
          <w:rPr>
            <w:rStyle w:val="Hyperlink"/>
            <w:rFonts w:cstheme="minorBidi"/>
          </w:rPr>
          <w:t>This developer page</w:t>
        </w:r>
      </w:hyperlink>
      <w:r w:rsidRPr="009F1C60">
        <w:t xml:space="preserve"> </w:t>
      </w:r>
      <w:r>
        <w:t>h</w:t>
      </w:r>
      <w:r w:rsidR="00101F5D">
        <w:t xml:space="preserve">as a table that describes </w:t>
      </w:r>
      <w:r>
        <w:t xml:space="preserve">each tag and more tag options. </w:t>
      </w:r>
      <w:r w:rsidR="006B1CAE">
        <w:t xml:space="preserve">You can use </w:t>
      </w:r>
      <w:r w:rsidR="00101F5D">
        <w:t>a tool to produce a new GUID</w:t>
      </w:r>
      <w:r w:rsidR="005661FC">
        <w:t xml:space="preserve">, e.g. </w:t>
      </w:r>
      <w:r w:rsidR="006B1CAE">
        <w:t xml:space="preserve">Microsoft Visual Studio &gt; </w:t>
      </w:r>
      <w:r w:rsidR="005661FC">
        <w:t xml:space="preserve">Tools </w:t>
      </w:r>
      <w:r w:rsidR="006B1CAE">
        <w:t>&gt; Create</w:t>
      </w:r>
      <w:r w:rsidR="005661FC">
        <w:t xml:space="preserve"> GUID</w:t>
      </w:r>
      <w:r w:rsidR="00101F5D">
        <w:t>.</w:t>
      </w:r>
      <w:r w:rsidR="006B1CAE">
        <w:t xml:space="preserve"> </w:t>
      </w:r>
    </w:p>
    <w:p w:rsidR="00E332DF" w:rsidRDefault="00E332DF"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dll and </w:t>
      </w:r>
      <w:r w:rsidR="006427E5">
        <w:t xml:space="preserve">have </w:t>
      </w:r>
      <w:r w:rsidR="00195350">
        <w:t xml:space="preserve">the .addin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lang w:eastAsia="en-US"/>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6"/>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Run the comm</w:t>
      </w:r>
      <w:r w:rsidR="005661FC">
        <w:t>a</w:t>
      </w:r>
      <w:r>
        <w:t xml:space="preserve">nd.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Revit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t>
      </w:r>
      <w:r w:rsidR="00D278B8">
        <w:lastRenderedPageBreak/>
        <w:t xml:space="preserve">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&lt;C#&gt;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.Automatic)]</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HelloWorldSimple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9469A"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sidR="00C9469A">
        <w:rPr>
          <w:rFonts w:ascii="Courier New" w:hAnsi="Courier New" w:cs="Courier New"/>
          <w:noProof/>
          <w:sz w:val="20"/>
          <w:szCs w:val="20"/>
        </w:rPr>
        <w:br/>
        <w:t xml:space="preserve">        </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rsidR="00027440" w:rsidRDefault="00C9469A"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27440">
        <w:rPr>
          <w:rFonts w:ascii="Courier New" w:hAnsi="Courier New" w:cs="Courier New"/>
          <w:noProof/>
          <w:color w:val="0000FF"/>
          <w:sz w:val="20"/>
          <w:szCs w:val="20"/>
        </w:rPr>
        <w:t>ref</w:t>
      </w:r>
      <w:r w:rsidR="00027440">
        <w:rPr>
          <w:rFonts w:ascii="Courier New" w:hAnsi="Courier New" w:cs="Courier New"/>
          <w:noProof/>
          <w:sz w:val="20"/>
          <w:szCs w:val="20"/>
        </w:rPr>
        <w:t xml:space="preserve"> </w:t>
      </w:r>
      <w:r w:rsidR="00027440">
        <w:rPr>
          <w:rFonts w:ascii="Courier New" w:hAnsi="Courier New" w:cs="Courier New"/>
          <w:noProof/>
          <w:color w:val="0000FF"/>
          <w:sz w:val="20"/>
          <w:szCs w:val="20"/>
        </w:rPr>
        <w:t>string</w:t>
      </w:r>
      <w:r w:rsidR="00027440">
        <w:rPr>
          <w:rFonts w:ascii="Courier New" w:hAnsi="Courier New" w:cs="Courier New"/>
          <w:noProof/>
          <w:sz w:val="20"/>
          <w:szCs w:val="20"/>
        </w:rPr>
        <w:t xml:space="preserve"> message, </w:t>
      </w:r>
      <w:r>
        <w:rPr>
          <w:rFonts w:ascii="Courier New" w:hAnsi="Courier New" w:cs="Courier New"/>
          <w:noProof/>
          <w:sz w:val="20"/>
          <w:szCs w:val="20"/>
        </w:rPr>
        <w:br/>
        <w:t xml:space="preserve">        </w:t>
      </w:r>
      <w:r w:rsidR="00027440">
        <w:rPr>
          <w:rFonts w:ascii="Courier New" w:hAnsi="Courier New" w:cs="Courier New"/>
          <w:noProof/>
          <w:color w:val="2B91AF"/>
          <w:sz w:val="20"/>
          <w:szCs w:val="20"/>
        </w:rPr>
        <w:t>ElementSet</w:t>
      </w:r>
      <w:r w:rsidR="00027440">
        <w:rPr>
          <w:rFonts w:ascii="Courier New" w:hAnsi="Courier New" w:cs="Courier New"/>
          <w:noProof/>
          <w:sz w:val="20"/>
          <w:szCs w:val="20"/>
        </w:rPr>
        <w:t xml:space="preserve"> elements)</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pPr>
      <w:r w:rsidRPr="003E4DD4">
        <w:rPr>
          <w:b/>
        </w:rPr>
        <w:t>&lt;/C#&gt;</w:t>
      </w:r>
      <w:r>
        <w:t xml:space="preserve"> </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rsidR="00C54932" w:rsidRDefault="00C54932" w:rsidP="00EB082C">
      <w:pPr>
        <w:autoSpaceDE w:val="0"/>
        <w:autoSpaceDN w:val="0"/>
        <w:adjustRightInd w:val="0"/>
        <w:spacing w:after="0" w:line="240" w:lineRule="auto"/>
      </w:pPr>
    </w:p>
    <w:p w:rsidR="00580D1D" w:rsidRDefault="00E547B3"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&lt;C#&gt;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.Automatic)]</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HelloWorldApp</w:t>
      </w:r>
      <w:r>
        <w:rPr>
          <w:rFonts w:ascii="Courier New" w:hAnsi="Courier New" w:cs="Courier New"/>
          <w:noProof/>
          <w:sz w:val="20"/>
          <w:szCs w:val="20"/>
        </w:rPr>
        <w:t xml:space="preserve"> : </w:t>
      </w:r>
      <w:r w:rsidRPr="00DF7BB3">
        <w:rPr>
          <w:rFonts w:ascii="Courier New" w:hAnsi="Courier New" w:cs="Courier New"/>
          <w:b/>
          <w:noProof/>
          <w:color w:val="2B91A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p>
    <w:p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OnStartup() - called when Revit starts. </w:t>
      </w:r>
    </w:p>
    <w:p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p>
    <w:p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pPr>
      <w:r w:rsidRPr="003E4DD4">
        <w:rPr>
          <w:b/>
        </w:rPr>
        <w:t>&lt;/C#&gt;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r w:rsidRPr="00580D1D">
        <w:rPr>
          <w:b/>
        </w:rPr>
        <w:t>IExternalApplication</w:t>
      </w:r>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r w:rsidRPr="00580D1D">
        <w:rPr>
          <w:b/>
        </w:rPr>
        <w:t>OnStartup</w:t>
      </w:r>
      <w:r>
        <w:t>() – is called when Revit starts up</w:t>
      </w:r>
    </w:p>
    <w:p w:rsidR="00B66DF3" w:rsidRDefault="00B66DF3" w:rsidP="00B66DF3">
      <w:pPr>
        <w:pStyle w:val="ListParagraph"/>
        <w:numPr>
          <w:ilvl w:val="0"/>
          <w:numId w:val="44"/>
        </w:numPr>
        <w:autoSpaceDE w:val="0"/>
        <w:autoSpaceDN w:val="0"/>
        <w:adjustRightInd w:val="0"/>
        <w:spacing w:after="0" w:line="240" w:lineRule="auto"/>
      </w:pPr>
      <w:r w:rsidRPr="00580D1D">
        <w:rPr>
          <w:b/>
        </w:rPr>
        <w:t>OnShutdown</w:t>
      </w:r>
      <w:r>
        <w:t xml:space="preserve">() – is called when Revit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 xml:space="preserve">You can add the code to your current document (1_HelloWorld.vb or .cs). </w:t>
      </w:r>
      <w:r w:rsidR="00945DBD">
        <w:t xml:space="preserve">Build your project.  Make sure your code come out clean without any build errors.  </w:t>
      </w:r>
    </w:p>
    <w:p w:rsidR="004066D3" w:rsidRDefault="004066D3" w:rsidP="00EB082C">
      <w:pPr>
        <w:autoSpaceDE w:val="0"/>
        <w:autoSpaceDN w:val="0"/>
        <w:adjustRightInd w:val="0"/>
        <w:spacing w:after="0" w:line="240" w:lineRule="auto"/>
      </w:pPr>
    </w:p>
    <w:p w:rsidR="00B66DF3" w:rsidRDefault="008D1104" w:rsidP="00EB082C">
      <w:pPr>
        <w:autoSpaceDE w:val="0"/>
        <w:autoSpaceDN w:val="0"/>
        <w:adjustRightInd w:val="0"/>
        <w:spacing w:after="0" w:line="240" w:lineRule="auto"/>
      </w:pPr>
      <w:r>
        <w:t xml:space="preserve">5.2  </w:t>
      </w:r>
      <w:r w:rsidR="00507FED">
        <w:t>Add A</w:t>
      </w:r>
      <w:r w:rsidR="00580D1D">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Hello World 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Name</w:t>
      </w:r>
      <w:r w:rsidRPr="00BA2561">
        <w:rPr>
          <w:rFonts w:ascii="Courier New" w:hAnsi="Courier New" w:cs="Courier New"/>
          <w:noProof/>
          <w:color w:val="0000FF"/>
          <w:sz w:val="20"/>
          <w:szCs w:val="20"/>
        </w:rPr>
        <w:t xml:space="preserve">&gt;    </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Intro</w:t>
      </w:r>
      <w:r w:rsidR="00F34BF7" w:rsidRPr="00BA2561">
        <w:rPr>
          <w:rFonts w:ascii="Courier New" w:hAnsi="Courier New" w:cs="Courier New"/>
          <w:noProof/>
          <w:sz w:val="20"/>
          <w:szCs w:val="20"/>
        </w:rPr>
        <w:t>Cs</w:t>
      </w:r>
      <w:r w:rsidRPr="00BA2561">
        <w:rPr>
          <w:rFonts w:ascii="Courier New" w:hAnsi="Courier New" w:cs="Courier New"/>
          <w:noProof/>
          <w:sz w:val="20"/>
          <w:szCs w:val="20"/>
        </w:rPr>
        <w:t>.HelloWorldApp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 xml:space="preserve">&gt;    </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r w:rsidR="00C25E76" w:rsidRPr="00BA2561">
        <w:rPr>
          <w:rFonts w:ascii="Courier New" w:hAnsi="Courier New" w:cs="Courier New"/>
          <w:noProof/>
          <w:sz w:val="20"/>
          <w:szCs w:val="20"/>
        </w:rPr>
        <w:t>C:\</w:t>
      </w:r>
      <w:r w:rsidR="000F371E" w:rsidRPr="00BA2561">
        <w:rPr>
          <w:rFonts w:ascii="Courier New" w:hAnsi="Courier New" w:cs="Courier New"/>
          <w:noProof/>
          <w:sz w:val="20"/>
          <w:szCs w:val="20"/>
        </w:rPr>
        <w:t>...\</w:t>
      </w:r>
      <w:r w:rsidR="00C25E76" w:rsidRPr="00BA2561">
        <w:rPr>
          <w:rFonts w:ascii="Courier New" w:hAnsi="Courier New" w:cs="Courier New"/>
          <w:noProof/>
          <w:sz w:val="20"/>
          <w:szCs w:val="20"/>
        </w:rPr>
        <w:t>IntroCs.dll</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r w:rsidR="00BA2561" w:rsidRPr="00BA2561">
        <w:rPr>
          <w:rFonts w:ascii="Courier New" w:hAnsi="Courier New" w:cs="Courier New"/>
          <w:noProof/>
          <w:sz w:val="20"/>
          <w:szCs w:val="20"/>
        </w:rPr>
        <w:t>49E64932-F4DA-4053-B795-3B4B7AE5C12C</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p>
    <w:p w:rsidR="00C25E76" w:rsidRPr="00BA2561" w:rsidRDefault="00C25E76" w:rsidP="00C25E76">
      <w:pPr>
        <w:shd w:val="pct10" w:color="auto" w:fill="auto"/>
        <w:autoSpaceDE w:val="0"/>
        <w:autoSpaceDN w:val="0"/>
        <w:adjustRightInd w:val="0"/>
        <w:spacing w:after="0" w:line="240" w:lineRule="auto"/>
        <w:rPr>
          <w:rFonts w:ascii="Courier New" w:hAnsi="Courier New" w:cs="Courier New"/>
          <w:sz w:val="19"/>
          <w:szCs w:val="19"/>
        </w:rPr>
      </w:pPr>
      <w:r w:rsidRPr="00BA2561">
        <w:rPr>
          <w:rFonts w:ascii="Courier New" w:hAnsi="Courier New" w:cs="Courier New"/>
          <w:color w:val="0000FF"/>
          <w:sz w:val="19"/>
          <w:szCs w:val="19"/>
        </w:rPr>
        <w:t xml:space="preserve">    &lt;</w:t>
      </w:r>
      <w:r w:rsidRPr="00BA2561">
        <w:rPr>
          <w:rFonts w:ascii="Courier New" w:hAnsi="Courier New" w:cs="Courier New"/>
          <w:color w:val="A31515"/>
          <w:sz w:val="19"/>
          <w:szCs w:val="19"/>
        </w:rPr>
        <w:t>VendorId</w:t>
      </w:r>
      <w:r w:rsidRPr="00BA2561">
        <w:rPr>
          <w:rFonts w:ascii="Courier New" w:hAnsi="Courier New" w:cs="Courier New"/>
          <w:color w:val="0000FF"/>
          <w:sz w:val="19"/>
          <w:szCs w:val="19"/>
        </w:rPr>
        <w:t>&gt;</w:t>
      </w:r>
      <w:r w:rsidRPr="00BA2561">
        <w:rPr>
          <w:rFonts w:ascii="Courier New" w:hAnsi="Courier New" w:cs="Courier New"/>
          <w:sz w:val="19"/>
          <w:szCs w:val="19"/>
        </w:rPr>
        <w:t>ADNP</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VendorId</w:t>
      </w:r>
      <w:r w:rsidRPr="00BA2561">
        <w:rPr>
          <w:rFonts w:ascii="Courier New" w:hAnsi="Courier New" w:cs="Courier New"/>
          <w:color w:val="0000FF"/>
          <w:sz w:val="19"/>
          <w:szCs w:val="19"/>
        </w:rPr>
        <w:t>&gt;</w:t>
      </w:r>
    </w:p>
    <w:p w:rsidR="00C25E76" w:rsidRPr="00BA2561" w:rsidRDefault="00C25E76" w:rsidP="00C25E76">
      <w:pPr>
        <w:shd w:val="pct10" w:color="auto" w:fill="auto"/>
        <w:autoSpaceDE w:val="0"/>
        <w:autoSpaceDN w:val="0"/>
        <w:adjustRightInd w:val="0"/>
        <w:spacing w:after="0" w:line="240" w:lineRule="auto"/>
        <w:rPr>
          <w:rFonts w:ascii="Courier New" w:hAnsi="Courier New" w:cs="Courier New"/>
          <w:color w:val="0000FF"/>
          <w:sz w:val="19"/>
          <w:szCs w:val="19"/>
        </w:rPr>
      </w:pPr>
      <w:r w:rsidRPr="00BA2561">
        <w:rPr>
          <w:rFonts w:ascii="Courier New" w:hAnsi="Courier New" w:cs="Courier New"/>
          <w:color w:val="0000FF"/>
          <w:sz w:val="19"/>
          <w:szCs w:val="19"/>
        </w:rPr>
        <w:t xml:space="preserve">    &lt;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r w:rsidRPr="00BA2561">
        <w:rPr>
          <w:rFonts w:ascii="Courier New" w:hAnsi="Courier New" w:cs="Courier New"/>
          <w:sz w:val="19"/>
          <w:szCs w:val="19"/>
        </w:rPr>
        <w:t>Autodesk, Inc. www.autodesk.com</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AsdkRevitInto.addin file after your previous definition of &lt;Addin&gt;&lt;/AddIn&gt;,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w:t>
      </w:r>
      <w:r w:rsidR="00F34BF7">
        <w:rPr>
          <w:rFonts w:ascii="Courier New" w:hAnsi="Courier New" w:cs="Courier New"/>
          <w:noProof/>
          <w:sz w:val="20"/>
          <w:szCs w:val="20"/>
        </w:rPr>
        <w:t>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sidRPr="00F34BF7">
        <w:rPr>
          <w:rFonts w:ascii="Courier New" w:hAnsi="Courier New" w:cs="Courier New"/>
          <w:noProof/>
          <w:sz w:val="20"/>
          <w:szCs w:val="20"/>
        </w:rPr>
        <w:t xml:space="preserve"> </w:t>
      </w:r>
      <w:r w:rsidR="00F34BF7">
        <w:rPr>
          <w:rFonts w:ascii="Courier New" w:hAnsi="Courier New" w:cs="Courier New"/>
          <w:noProof/>
          <w:sz w:val="20"/>
          <w:szCs w:val="20"/>
        </w:rPr>
        <w:t>C:\...\IntroCs</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Hello World 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 xml:space="preserve">&gt;    </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lastRenderedPageBreak/>
        <w:t xml:space="preserve">    &lt;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Intro</w:t>
      </w:r>
      <w:r w:rsidR="00F34BF7" w:rsidRPr="00BA2561">
        <w:rPr>
          <w:rFonts w:ascii="Courier New" w:hAnsi="Courier New" w:cs="Courier New"/>
          <w:b/>
          <w:noProof/>
          <w:sz w:val="20"/>
          <w:szCs w:val="20"/>
        </w:rPr>
        <w:t>Cs</w:t>
      </w:r>
      <w:r w:rsidRPr="00BA2561">
        <w:rPr>
          <w:rFonts w:ascii="Courier New" w:hAnsi="Courier New" w:cs="Courier New"/>
          <w:b/>
          <w:noProof/>
          <w:sz w:val="20"/>
          <w:szCs w:val="20"/>
        </w:rPr>
        <w:t>.HelloWorldApp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 xml:space="preserve">&gt;    </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r w:rsidR="00F34BF7" w:rsidRPr="00BA2561">
        <w:rPr>
          <w:rFonts w:ascii="Courier New" w:hAnsi="Courier New" w:cs="Courier New"/>
          <w:b/>
          <w:noProof/>
          <w:sz w:val="20"/>
          <w:szCs w:val="20"/>
        </w:rPr>
        <w:t>C:\...\IntroCs</w:t>
      </w:r>
      <w:r w:rsidRPr="00BA2561">
        <w:rPr>
          <w:rFonts w:ascii="Courier New" w:hAnsi="Courier New" w:cs="Courier New"/>
          <w:b/>
          <w:noProof/>
          <w:sz w:val="20"/>
          <w:szCs w:val="20"/>
        </w:rPr>
        <w:t>.dll</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r w:rsidR="003A6BEB" w:rsidRPr="003A6BEB">
        <w:rPr>
          <w:rFonts w:ascii="Courier New" w:hAnsi="Courier New" w:cs="Courier New"/>
          <w:b/>
          <w:noProof/>
          <w:sz w:val="20"/>
          <w:szCs w:val="20"/>
        </w:rPr>
        <w:t>49E64932-F4DA-4053-B795-3B4B7AE5C12C</w:t>
      </w:r>
      <w:r w:rsidR="003A6BEB" w:rsidRPr="00BA2561">
        <w:rPr>
          <w:rFonts w:ascii="Courier New" w:hAnsi="Courier New" w:cs="Courier New"/>
          <w:b/>
          <w:noProof/>
          <w:color w:val="0000FF"/>
          <w:sz w:val="20"/>
          <w:szCs w:val="20"/>
        </w:rPr>
        <w:t xml:space="preserve"> </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p>
    <w:p w:rsidR="00BA2561" w:rsidRPr="00BA2561" w:rsidRDefault="00BA2561" w:rsidP="00BA2561">
      <w:pPr>
        <w:shd w:val="pct10" w:color="auto" w:fill="auto"/>
        <w:autoSpaceDE w:val="0"/>
        <w:autoSpaceDN w:val="0"/>
        <w:adjustRightInd w:val="0"/>
        <w:spacing w:after="0" w:line="240" w:lineRule="auto"/>
        <w:rPr>
          <w:rFonts w:ascii="Courier New" w:hAnsi="Courier New" w:cs="Courier New"/>
          <w:b/>
          <w:sz w:val="19"/>
          <w:szCs w:val="19"/>
        </w:rPr>
      </w:pPr>
      <w:r w:rsidRPr="00BA2561">
        <w:rPr>
          <w:rFonts w:ascii="Courier New" w:hAnsi="Courier New" w:cs="Courier New"/>
          <w:b/>
          <w:color w:val="0000FF"/>
          <w:sz w:val="19"/>
          <w:szCs w:val="19"/>
        </w:rPr>
        <w:t xml:space="preserve">    &lt;</w:t>
      </w:r>
      <w:r w:rsidRPr="00BA2561">
        <w:rPr>
          <w:rFonts w:ascii="Courier New" w:hAnsi="Courier New" w:cs="Courier New"/>
          <w:b/>
          <w:color w:val="A31515"/>
          <w:sz w:val="19"/>
          <w:szCs w:val="19"/>
        </w:rPr>
        <w:t>VendorId</w:t>
      </w:r>
      <w:r w:rsidRPr="00BA2561">
        <w:rPr>
          <w:rFonts w:ascii="Courier New" w:hAnsi="Courier New" w:cs="Courier New"/>
          <w:b/>
          <w:color w:val="0000FF"/>
          <w:sz w:val="19"/>
          <w:szCs w:val="19"/>
        </w:rPr>
        <w:t>&gt;</w:t>
      </w:r>
      <w:r w:rsidRPr="00BA2561">
        <w:rPr>
          <w:rFonts w:ascii="Courier New" w:hAnsi="Courier New" w:cs="Courier New"/>
          <w:b/>
          <w:sz w:val="19"/>
          <w:szCs w:val="19"/>
        </w:rPr>
        <w:t>ADNP</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VendorId</w:t>
      </w:r>
      <w:r w:rsidRPr="00BA2561">
        <w:rPr>
          <w:rFonts w:ascii="Courier New" w:hAnsi="Courier New" w:cs="Courier New"/>
          <w:b/>
          <w:color w:val="0000FF"/>
          <w:sz w:val="19"/>
          <w:szCs w:val="19"/>
        </w:rPr>
        <w:t>&gt;</w:t>
      </w:r>
    </w:p>
    <w:p w:rsidR="00BA2561" w:rsidRPr="00BA2561" w:rsidRDefault="00BA2561" w:rsidP="00BA2561">
      <w:pPr>
        <w:shd w:val="pct10" w:color="auto" w:fill="auto"/>
        <w:autoSpaceDE w:val="0"/>
        <w:autoSpaceDN w:val="0"/>
        <w:adjustRightInd w:val="0"/>
        <w:spacing w:after="0" w:line="240" w:lineRule="auto"/>
        <w:rPr>
          <w:rFonts w:ascii="Courier New" w:hAnsi="Courier New" w:cs="Courier New"/>
          <w:b/>
          <w:color w:val="0000FF"/>
          <w:sz w:val="19"/>
          <w:szCs w:val="19"/>
        </w:rPr>
      </w:pPr>
      <w:r w:rsidRPr="00BA2561">
        <w:rPr>
          <w:rFonts w:ascii="Courier New" w:hAnsi="Courier New" w:cs="Courier New"/>
          <w:b/>
          <w:color w:val="0000FF"/>
          <w:sz w:val="19"/>
          <w:szCs w:val="19"/>
        </w:rPr>
        <w:t xml:space="preserve">    &lt;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r w:rsidRPr="00BA2561">
        <w:rPr>
          <w:rFonts w:ascii="Courier New" w:hAnsi="Courier New" w:cs="Courier New"/>
          <w:b/>
          <w:sz w:val="19"/>
          <w:szCs w:val="19"/>
        </w:rPr>
        <w:t>Autodesk, Inc. www.autodesk.com</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.addin</w:t>
      </w:r>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B04E1F" w:rsidP="005F5829">
      <w:pPr>
        <w:autoSpaceDE w:val="0"/>
        <w:autoSpaceDN w:val="0"/>
        <w:adjustRightInd w:val="0"/>
        <w:spacing w:after="0" w:line="240" w:lineRule="auto"/>
      </w:pPr>
      <w:r>
        <w:t>5.3 Test</w:t>
      </w:r>
      <w:r w:rsidR="00945DBD">
        <w:t xml:space="preserve">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lang w:eastAsia="en-US"/>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8"/>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r>
        <w:t>Figure 5. A dialog message from your external application at Revit startup.</w:t>
      </w:r>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r w:rsidRPr="00AC331A">
        <w:rPr>
          <w:rFonts w:ascii="Courier New" w:hAnsi="Courier New" w:cs="Courier New"/>
        </w:rPr>
        <w:t>Execute</w:t>
      </w:r>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r w:rsidR="00AC331A" w:rsidRPr="00AC331A">
        <w:rPr>
          <w:rFonts w:ascii="Courier New" w:hAnsi="Courier New" w:cs="Courier New"/>
        </w:rPr>
        <w:t>Execute()</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r>
        <w:t>commandData (</w:t>
      </w:r>
      <w:r w:rsidR="0088500A">
        <w:t xml:space="preserve">ExternalCommandData) – the top most object and entry point to access Revit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 xml:space="preserve">elements (ElementSet)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r>
        <w:t xml:space="preserve">6.1  Examine </w:t>
      </w:r>
      <w:r w:rsidRPr="00522139">
        <w:t>commandData</w:t>
      </w:r>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commandData. Accessing to the Revit model starts here. </w:t>
      </w:r>
      <w:r w:rsidR="00522139">
        <w:t xml:space="preserve">To see what’s in there, </w:t>
      </w:r>
      <w:r w:rsidR="00AC331A">
        <w:t>place a breakpoint somewhere in the “Hello World”</w:t>
      </w:r>
      <w:r w:rsidR="00522139">
        <w:t xml:space="preserve">, for example, at the line of TaskDialog.Show(), and run the command again.  When you hit the breakpoint, take a look </w:t>
      </w:r>
      <w:r w:rsidR="001F1BA8">
        <w:t xml:space="preserve">at commandData. You can drill down from the commandData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r>
        <w:t>commandData &gt;&gt; Application &gt;&gt; Application &gt;&gt; VersionXxx</w:t>
      </w:r>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Revit </w:t>
      </w:r>
      <w:r w:rsidR="00CB7EE9">
        <w:t xml:space="preserve">that </w:t>
      </w:r>
      <w:r>
        <w:t xml:space="preserve">you are currently running. </w:t>
      </w:r>
      <w:r w:rsidR="00CB7EE9">
        <w:t xml:space="preserve">Figure </w:t>
      </w:r>
      <w:r w:rsidR="006F27C3">
        <w:t>6 and 7</w:t>
      </w:r>
      <w:r w:rsidR="00CB7EE9">
        <w:t xml:space="preserve">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AD7F6D" w:rsidP="00AC331A">
      <w:pPr>
        <w:autoSpaceDE w:val="0"/>
        <w:autoSpaceDN w:val="0"/>
        <w:adjustRightInd w:val="0"/>
        <w:spacing w:after="0" w:line="240" w:lineRule="auto"/>
        <w:jc w:val="center"/>
      </w:pPr>
      <w:r w:rsidRPr="00AD7F6D">
        <w:rPr>
          <w:noProof/>
          <w:lang w:eastAsia="en-US"/>
        </w:rPr>
        <w:lastRenderedPageBreak/>
        <w:drawing>
          <wp:inline distT="0" distB="0" distL="0" distR="0">
            <wp:extent cx="5943600" cy="234632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43600" cy="2346325"/>
                    </a:xfrm>
                    <a:prstGeom prst="rect">
                      <a:avLst/>
                    </a:prstGeom>
                    <a:noFill/>
                    <a:ln w="9525">
                      <a:noFill/>
                      <a:miter lim="800000"/>
                      <a:headEnd/>
                      <a:tailEnd/>
                    </a:ln>
                  </pic:spPr>
                </pic:pic>
              </a:graphicData>
            </a:graphic>
          </wp:inline>
        </w:drawing>
      </w:r>
    </w:p>
    <w:p w:rsidR="00522139" w:rsidRDefault="00652AE9" w:rsidP="00AC331A">
      <w:pPr>
        <w:autoSpaceDE w:val="0"/>
        <w:autoSpaceDN w:val="0"/>
        <w:adjustRightInd w:val="0"/>
        <w:spacing w:after="0" w:line="240" w:lineRule="auto"/>
        <w:jc w:val="center"/>
      </w:pPr>
      <w:r>
        <w:t>Figure 6</w:t>
      </w:r>
      <w:r w:rsidR="00522139">
        <w:t xml:space="preserve">. Examining commandData in </w:t>
      </w:r>
      <w:r w:rsidR="001F1BA8">
        <w:t>the code</w:t>
      </w:r>
    </w:p>
    <w:p w:rsidR="00522139" w:rsidRDefault="00522139" w:rsidP="00AC331A">
      <w:pPr>
        <w:autoSpaceDE w:val="0"/>
        <w:autoSpaceDN w:val="0"/>
        <w:adjustRightInd w:val="0"/>
        <w:spacing w:after="0" w:line="240" w:lineRule="auto"/>
        <w:jc w:val="center"/>
      </w:pPr>
    </w:p>
    <w:p w:rsidR="0088500A" w:rsidRDefault="00AD7F6D" w:rsidP="001C17B0">
      <w:pPr>
        <w:autoSpaceDE w:val="0"/>
        <w:autoSpaceDN w:val="0"/>
        <w:adjustRightInd w:val="0"/>
        <w:spacing w:after="0" w:line="240" w:lineRule="auto"/>
      </w:pPr>
      <w:r>
        <w:rPr>
          <w:noProof/>
          <w:lang w:eastAsia="en-US"/>
        </w:rPr>
        <w:drawing>
          <wp:inline distT="0" distB="0" distL="0" distR="0">
            <wp:extent cx="5943600" cy="321754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522139" w:rsidRDefault="00652AE9" w:rsidP="00522139">
      <w:pPr>
        <w:autoSpaceDE w:val="0"/>
        <w:autoSpaceDN w:val="0"/>
        <w:adjustRightInd w:val="0"/>
        <w:spacing w:after="0" w:line="240" w:lineRule="auto"/>
        <w:jc w:val="center"/>
      </w:pPr>
      <w:r>
        <w:t>Figure 7</w:t>
      </w:r>
      <w:r w:rsidR="00522139">
        <w:t>. Examining commandData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commandData. </w:t>
      </w:r>
    </w:p>
    <w:p w:rsidR="00AC01EA" w:rsidRDefault="00AC01EA" w:rsidP="00AC01EA">
      <w:pPr>
        <w:autoSpaceDE w:val="0"/>
        <w:autoSpaceDN w:val="0"/>
        <w:adjustRightInd w:val="0"/>
        <w:spacing w:after="0" w:line="240" w:lineRule="auto"/>
      </w:pPr>
    </w:p>
    <w:p w:rsidR="00AC01EA" w:rsidRDefault="00654F37"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r w:rsidRPr="00177020">
        <w:t xml:space="preserve">CommandData”,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t xml:space="preserve">Command class name: </w:t>
      </w:r>
      <w:r>
        <w:rPr>
          <w:b/>
        </w:rPr>
        <w:t xml:space="preserve">CommandData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commandData. Write a code to print out </w:t>
      </w:r>
      <w:r w:rsidR="00CF720C">
        <w:t>some</w:t>
      </w:r>
      <w:r>
        <w:t xml:space="preserve"> information found </w:t>
      </w:r>
      <w:r w:rsidR="00CF720C">
        <w:t xml:space="preserve">there. (Note: </w:t>
      </w:r>
      <w:r>
        <w:t>At this point, we haven’t looked at t</w:t>
      </w:r>
      <w:r w:rsidR="00CF720C">
        <w:t xml:space="preserve">he detail of </w:t>
      </w:r>
      <w:r w:rsidR="00CF720C">
        <w:lastRenderedPageBreak/>
        <w:t xml:space="preserve">objects that are specific to Revit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rsidR="0088500A" w:rsidRDefault="0088500A" w:rsidP="001C17B0">
      <w:pPr>
        <w:autoSpaceDE w:val="0"/>
        <w:autoSpaceDN w:val="0"/>
        <w:adjustRightInd w:val="0"/>
        <w:spacing w:after="0" w:line="240" w:lineRule="auto"/>
      </w:pPr>
    </w:p>
    <w:p w:rsidR="00CF720C" w:rsidRDefault="00CF720C" w:rsidP="001C17B0">
      <w:pPr>
        <w:autoSpaceDE w:val="0"/>
        <w:autoSpaceDN w:val="0"/>
        <w:adjustRightInd w:val="0"/>
        <w:spacing w:after="0" w:line="240" w:lineRule="auto"/>
      </w:pPr>
    </w:p>
    <w:p w:rsidR="001C17B0" w:rsidRDefault="0088500A" w:rsidP="0088500A">
      <w:pPr>
        <w:shd w:val="clear" w:color="auto" w:fill="E6E6E6"/>
        <w:autoSpaceDE w:val="0"/>
        <w:autoSpaceDN w:val="0"/>
        <w:adjustRightInd w:val="0"/>
        <w:spacing w:after="0" w:line="240" w:lineRule="auto"/>
      </w:pPr>
      <w:r w:rsidRPr="003E4DD4">
        <w:rPr>
          <w:b/>
        </w:rPr>
        <w:t>&lt;C#&gt;</w:t>
      </w:r>
    </w:p>
    <w:p w:rsidR="0088500A" w:rsidRDefault="00CF720C"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88500A">
        <w:rPr>
          <w:rFonts w:ascii="Courier New" w:hAnsi="Courier New" w:cs="Courier New"/>
          <w:noProof/>
          <w:color w:val="008000"/>
          <w:sz w:val="20"/>
          <w:szCs w:val="20"/>
        </w:rPr>
        <w:t xml:space="preserve"> Command Arguments</w:t>
      </w:r>
      <w:r w:rsidR="00AC01EA">
        <w:rPr>
          <w:rFonts w:ascii="Courier New" w:hAnsi="Courier New" w:cs="Courier New"/>
          <w:noProof/>
          <w:color w:val="008000"/>
          <w:sz w:val="20"/>
          <w:szCs w:val="20"/>
        </w:rPr>
        <w:t xml:space="preserve"> and Revit Object Model </w:t>
      </w:r>
      <w:r w:rsidR="0088500A">
        <w:rPr>
          <w:rFonts w:ascii="Courier New" w:hAnsi="Courier New" w:cs="Courier New"/>
          <w:noProof/>
          <w:color w:val="008000"/>
          <w:sz w:val="20"/>
          <w:szCs w:val="20"/>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Transaction</w:t>
      </w:r>
      <w:r>
        <w:rPr>
          <w:rFonts w:ascii="Consolas" w:hAnsi="Consolas" w:cs="Consolas"/>
          <w:sz w:val="19"/>
          <w:szCs w:val="19"/>
        </w:rPr>
        <w:t>(</w:t>
      </w:r>
      <w:r>
        <w:rPr>
          <w:rFonts w:ascii="Consolas" w:hAnsi="Consolas" w:cs="Consolas"/>
          <w:color w:val="2B91AF"/>
          <w:sz w:val="19"/>
          <w:szCs w:val="19"/>
        </w:rPr>
        <w:t>TransactionMode</w:t>
      </w:r>
      <w:r>
        <w:rPr>
          <w:rFonts w:ascii="Consolas" w:hAnsi="Consolas" w:cs="Consolas"/>
          <w:sz w:val="19"/>
          <w:szCs w:val="19"/>
        </w:rPr>
        <w:t>.Automatic)]</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CommandData</w:t>
      </w:r>
      <w:r>
        <w:rPr>
          <w:rFonts w:ascii="Consolas" w:hAnsi="Consolas" w:cs="Consolas"/>
          <w:sz w:val="19"/>
          <w:szCs w:val="19"/>
        </w:rPr>
        <w:t xml:space="preserve"> : </w:t>
      </w:r>
      <w:r>
        <w:rPr>
          <w:rFonts w:ascii="Consolas" w:hAnsi="Consolas" w:cs="Consolas"/>
          <w:color w:val="2B91AF"/>
          <w:sz w:val="19"/>
          <w:szCs w:val="19"/>
        </w:rPr>
        <w:t>IExternalCommand</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Execute(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ExternalCommandData</w:t>
      </w:r>
      <w:r>
        <w:rPr>
          <w:rFonts w:ascii="Consolas" w:hAnsi="Consolas" w:cs="Consolas"/>
          <w:sz w:val="19"/>
          <w:szCs w:val="19"/>
        </w:rPr>
        <w:t xml:space="preserve"> commandData,</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ref</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message,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ElementSet</w:t>
      </w:r>
      <w:r>
        <w:rPr>
          <w:rFonts w:ascii="Consolas" w:hAnsi="Consolas" w:cs="Consolas"/>
          <w:sz w:val="19"/>
          <w:szCs w:val="19"/>
        </w:rPr>
        <w:t xml:space="preserve"> elements)</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The first argument, commandData, provides access to the top most object model.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You will get the necessary information from commandData.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see what's in there, print out a few data accessed from commandData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commandData and drill down the data.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UIApplication</w:t>
      </w:r>
      <w:r>
        <w:rPr>
          <w:rFonts w:ascii="Consolas" w:hAnsi="Consolas" w:cs="Consolas"/>
          <w:sz w:val="19"/>
          <w:szCs w:val="19"/>
        </w:rPr>
        <w:t xml:space="preserve"> </w:t>
      </w:r>
      <w:r w:rsidR="0076313E">
        <w:rPr>
          <w:rFonts w:ascii="Consolas" w:hAnsi="Consolas" w:cs="Consolas"/>
          <w:sz w:val="19"/>
          <w:szCs w:val="19"/>
        </w:rPr>
        <w:t>rvtUi</w:t>
      </w:r>
      <w:r>
        <w:rPr>
          <w:rFonts w:ascii="Consolas" w:hAnsi="Consolas" w:cs="Consolas"/>
          <w:sz w:val="19"/>
          <w:szCs w:val="19"/>
        </w:rPr>
        <w:t>App = commandData.Application;</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 xml:space="preserve"> rvtApp = </w:t>
      </w:r>
      <w:r w:rsidR="0076313E">
        <w:rPr>
          <w:rFonts w:ascii="Consolas" w:hAnsi="Consolas" w:cs="Consolas"/>
          <w:sz w:val="19"/>
          <w:szCs w:val="19"/>
        </w:rPr>
        <w:t>rvtUi</w:t>
      </w:r>
      <w:r>
        <w:rPr>
          <w:rFonts w:ascii="Consolas" w:hAnsi="Consolas" w:cs="Consolas"/>
          <w:sz w:val="19"/>
          <w:szCs w:val="19"/>
        </w:rPr>
        <w:t>App.Application;</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UIDocument</w:t>
      </w:r>
      <w:r>
        <w:rPr>
          <w:rFonts w:ascii="Consolas" w:hAnsi="Consolas" w:cs="Consolas"/>
          <w:sz w:val="19"/>
          <w:szCs w:val="19"/>
        </w:rPr>
        <w:t xml:space="preserve"> </w:t>
      </w:r>
      <w:r w:rsidR="0076313E">
        <w:rPr>
          <w:rFonts w:ascii="Consolas" w:hAnsi="Consolas" w:cs="Consolas"/>
          <w:sz w:val="19"/>
          <w:szCs w:val="19"/>
        </w:rPr>
        <w:t>rvtUi</w:t>
      </w:r>
      <w:r>
        <w:rPr>
          <w:rFonts w:ascii="Consolas" w:hAnsi="Consolas" w:cs="Consolas"/>
          <w:sz w:val="19"/>
          <w:szCs w:val="19"/>
        </w:rPr>
        <w:t xml:space="preserve">Doc = </w:t>
      </w:r>
      <w:r w:rsidR="0076313E">
        <w:rPr>
          <w:rFonts w:ascii="Consolas" w:hAnsi="Consolas" w:cs="Consolas"/>
          <w:sz w:val="19"/>
          <w:szCs w:val="19"/>
        </w:rPr>
        <w:t>rvtU</w:t>
      </w:r>
      <w:r>
        <w:rPr>
          <w:rFonts w:ascii="Consolas" w:hAnsi="Consolas" w:cs="Consolas"/>
          <w:sz w:val="19"/>
          <w:szCs w:val="19"/>
        </w:rPr>
        <w:t>iApp.ActiveUIDocument;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rvtDoc = </w:t>
      </w:r>
      <w:r w:rsidR="0076313E">
        <w:rPr>
          <w:rFonts w:ascii="Consolas" w:hAnsi="Consolas" w:cs="Consolas"/>
          <w:sz w:val="19"/>
          <w:szCs w:val="19"/>
        </w:rPr>
        <w:t>rvtUi</w:t>
      </w:r>
      <w:r>
        <w:rPr>
          <w:rFonts w:ascii="Consolas" w:hAnsi="Consolas" w:cs="Consolas"/>
          <w:sz w:val="19"/>
          <w:szCs w:val="19"/>
        </w:rPr>
        <w:t xml:space="preserve">Doc.Document;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commandData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versionName = rvtApp.VersionName;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documentTitle = rvtDoc.Title;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versionName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"\nDocument Title = "</w:t>
      </w:r>
      <w:r>
        <w:rPr>
          <w:rFonts w:ascii="Consolas" w:hAnsi="Consolas" w:cs="Consolas"/>
          <w:sz w:val="19"/>
          <w:szCs w:val="19"/>
        </w:rPr>
        <w:t xml:space="preserve"> + documentTitle);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Print out a list of wall types available in the current rvt project: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4A7B92">
        <w:rPr>
          <w:rFonts w:ascii="Consolas" w:hAnsi="Consolas" w:cs="Consolas"/>
          <w:color w:val="2B91AF"/>
          <w:sz w:val="19"/>
          <w:szCs w:val="19"/>
        </w:rPr>
        <w:t>FilteredElementCollector</w:t>
      </w:r>
      <w:r w:rsidR="004A7B92">
        <w:rPr>
          <w:rFonts w:ascii="Consolas" w:hAnsi="Consolas" w:cs="Consolas"/>
          <w:sz w:val="19"/>
          <w:szCs w:val="19"/>
        </w:rPr>
        <w:t xml:space="preserve"> collector </w:t>
      </w:r>
      <w:r>
        <w:rPr>
          <w:rFonts w:ascii="Consolas" w:hAnsi="Consolas" w:cs="Consolas"/>
          <w:sz w:val="19"/>
          <w:szCs w:val="19"/>
        </w:rPr>
        <w:t xml:space="preserve">= </w:t>
      </w:r>
      <w:r w:rsidR="004A7B92">
        <w:rPr>
          <w:rFonts w:ascii="Consolas" w:hAnsi="Consolas" w:cs="Consolas"/>
          <w:sz w:val="19"/>
          <w:szCs w:val="19"/>
        </w:rPr>
        <w:t>new FilteredElementCollector(</w:t>
      </w:r>
      <w:r>
        <w:rPr>
          <w:rFonts w:ascii="Consolas" w:hAnsi="Consolas" w:cs="Consolas"/>
          <w:sz w:val="19"/>
          <w:szCs w:val="19"/>
        </w:rPr>
        <w:t>rvtDoc</w:t>
      </w:r>
      <w:r w:rsidR="004A7B92">
        <w:rPr>
          <w:rFonts w:ascii="Consolas" w:hAnsi="Consolas" w:cs="Consolas"/>
          <w:sz w:val="19"/>
          <w:szCs w:val="19"/>
        </w:rPr>
        <w:t>)</w:t>
      </w:r>
      <w:r>
        <w:rPr>
          <w:rFonts w:ascii="Consolas" w:hAnsi="Consolas" w:cs="Consolas"/>
          <w:sz w:val="19"/>
          <w:szCs w:val="19"/>
        </w:rPr>
        <w:t>;</w:t>
      </w:r>
    </w:p>
    <w:p w:rsidR="003D1619" w:rsidRDefault="00534A81"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C34248">
        <w:rPr>
          <w:rFonts w:ascii="Consolas" w:hAnsi="Consolas" w:cs="Consolas"/>
          <w:sz w:val="19"/>
          <w:szCs w:val="19"/>
        </w:rPr>
        <w:t>collector</w:t>
      </w:r>
      <w:r>
        <w:rPr>
          <w:rFonts w:ascii="Consolas" w:hAnsi="Consolas" w:cs="Consolas"/>
          <w:sz w:val="19"/>
          <w:szCs w:val="19"/>
        </w:rPr>
        <w:t>.OfClass(typeof(Autodesk.Revit.DB.WallType));</w:t>
      </w:r>
    </w:p>
    <w:p w:rsidR="00FC2B30" w:rsidRDefault="00FC2B30"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 </w:t>
      </w:r>
      <w:r>
        <w:rPr>
          <w:rFonts w:ascii="Consolas" w:hAnsi="Consolas" w:cs="Consolas"/>
          <w:color w:val="A31515"/>
          <w:sz w:val="19"/>
          <w:szCs w:val="19"/>
        </w:rPr>
        <w:t>""</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WallType</w:t>
      </w:r>
      <w:r>
        <w:rPr>
          <w:rFonts w:ascii="Consolas" w:hAnsi="Consolas" w:cs="Consolas"/>
          <w:sz w:val="19"/>
          <w:szCs w:val="19"/>
        </w:rPr>
        <w:t xml:space="preserve"> wallType </w:t>
      </w:r>
      <w:r>
        <w:rPr>
          <w:rFonts w:ascii="Consolas" w:hAnsi="Consolas" w:cs="Consolas"/>
          <w:color w:val="0000FF"/>
          <w:sz w:val="19"/>
          <w:szCs w:val="19"/>
        </w:rPr>
        <w:t>in</w:t>
      </w:r>
      <w:r>
        <w:rPr>
          <w:rFonts w:ascii="Consolas" w:hAnsi="Consolas" w:cs="Consolas"/>
          <w:sz w:val="19"/>
          <w:szCs w:val="19"/>
        </w:rPr>
        <w:t xml:space="preserve"> </w:t>
      </w:r>
      <w:r w:rsidR="001E5B49">
        <w:rPr>
          <w:rFonts w:ascii="Consolas" w:hAnsi="Consolas" w:cs="Consolas"/>
          <w:sz w:val="19"/>
          <w:szCs w:val="19"/>
        </w:rPr>
        <w:t>collector</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wallType.Name + </w:t>
      </w:r>
      <w:r>
        <w:rPr>
          <w:rFonts w:ascii="Consolas" w:hAnsi="Consolas" w:cs="Consolas"/>
          <w:color w:val="A31515"/>
          <w:sz w:val="19"/>
          <w:szCs w:val="19"/>
        </w:rPr>
        <w:t>"\r\n"</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instruction):\n\n"</w:t>
      </w:r>
      <w:r>
        <w:rPr>
          <w:rFonts w:ascii="Consolas" w:hAnsi="Consolas" w:cs="Consolas"/>
          <w:sz w:val="19"/>
          <w:szCs w:val="19"/>
        </w:rPr>
        <w:t xml:space="preserve"> + s);</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3rd - set elements to highlight.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.Succeeded;</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500A" w:rsidRDefault="003D1619" w:rsidP="003D1619">
      <w:pPr>
        <w:shd w:val="pct10" w:color="auto" w:fill="auto"/>
        <w:autoSpaceDE w:val="0"/>
        <w:autoSpaceDN w:val="0"/>
        <w:adjustRightInd w:val="0"/>
        <w:spacing w:after="0" w:line="240" w:lineRule="auto"/>
      </w:pPr>
      <w:r w:rsidRPr="003E4DD4">
        <w:rPr>
          <w:b/>
        </w:rPr>
        <w:t xml:space="preserve"> </w:t>
      </w:r>
      <w:r w:rsidR="0088500A" w:rsidRPr="003E4DD4">
        <w:rPr>
          <w:b/>
        </w:rPr>
        <w:t>&lt;/C#&gt;</w:t>
      </w: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A40B9C"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7A25A0" w:rsidRPr="007A25A0">
        <w:rPr>
          <w:rFonts w:ascii="Courier New" w:hAnsi="Courier New" w:cs="Courier New"/>
          <w:noProof/>
          <w:sz w:val="20"/>
          <w:szCs w:val="20"/>
        </w:rPr>
        <w:t xml:space="preserve"> </w:t>
      </w:r>
      <w:r w:rsidR="007A25A0">
        <w:rPr>
          <w:rFonts w:ascii="Courier New" w:hAnsi="Courier New" w:cs="Courier New"/>
          <w:noProof/>
          <w:sz w:val="20"/>
          <w:szCs w:val="20"/>
        </w:rPr>
        <w:t>IntroCs</w:t>
      </w:r>
      <w:r>
        <w:rPr>
          <w:rFonts w:ascii="Courier New" w:hAnsi="Courier New" w:cs="Courier New"/>
          <w:noProof/>
          <w:sz w:val="20"/>
          <w:szCs w:val="20"/>
        </w:rPr>
        <w:t>.CommandData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Pr>
          <w:rFonts w:ascii="Courier New" w:hAnsi="Courier New" w:cs="Courier New"/>
          <w:noProof/>
          <w:sz w:val="20"/>
          <w:szCs w:val="20"/>
        </w:rPr>
        <w:t>C:\...\IntroCs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CB69B9" w:rsidRPr="00CB69B9" w:rsidRDefault="00965793" w:rsidP="00CB69B9">
      <w:pPr>
        <w:shd w:val="pct10" w:color="auto" w:fill="auto"/>
        <w:autoSpaceDE w:val="0"/>
        <w:autoSpaceDN w:val="0"/>
        <w:adjustRightInd w:val="0"/>
        <w:spacing w:after="0" w:line="240" w:lineRule="auto"/>
        <w:rPr>
          <w:rFonts w:ascii="Courier New" w:hAnsi="Courier New" w:cs="Courier New"/>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CB69B9">
        <w:rPr>
          <w:rFonts w:ascii="Courier New" w:hAnsi="Courier New" w:cs="Courier New"/>
          <w:noProof/>
          <w:color w:val="0000FF"/>
          <w:sz w:val="20"/>
          <w:szCs w:val="20"/>
        </w:rPr>
        <w:br/>
      </w:r>
      <w:r w:rsidR="00CB69B9" w:rsidRPr="00CB69B9">
        <w:rPr>
          <w:rFonts w:ascii="Courier New" w:hAnsi="Courier New" w:cs="Courier New"/>
          <w:color w:val="0000FF"/>
          <w:sz w:val="19"/>
          <w:szCs w:val="19"/>
        </w:rPr>
        <w:t xml:space="preserve">    &lt;</w:t>
      </w:r>
      <w:r w:rsidR="00CB69B9" w:rsidRPr="00CB69B9">
        <w:rPr>
          <w:rFonts w:ascii="Courier New" w:hAnsi="Courier New" w:cs="Courier New"/>
          <w:color w:val="A31515"/>
          <w:sz w:val="19"/>
          <w:szCs w:val="19"/>
        </w:rPr>
        <w:t>VendorId</w:t>
      </w:r>
      <w:r w:rsidR="00CB69B9" w:rsidRPr="00CB69B9">
        <w:rPr>
          <w:rFonts w:ascii="Courier New" w:hAnsi="Courier New" w:cs="Courier New"/>
          <w:color w:val="0000FF"/>
          <w:sz w:val="19"/>
          <w:szCs w:val="19"/>
        </w:rPr>
        <w:t>&gt;</w:t>
      </w:r>
      <w:r w:rsidR="00CB69B9" w:rsidRPr="00CB69B9">
        <w:rPr>
          <w:rFonts w:ascii="Courier New" w:hAnsi="Courier New" w:cs="Courier New"/>
          <w:sz w:val="19"/>
          <w:szCs w:val="19"/>
        </w:rPr>
        <w:t>ADNP</w:t>
      </w:r>
      <w:r w:rsidR="00CB69B9" w:rsidRPr="00CB69B9">
        <w:rPr>
          <w:rFonts w:ascii="Courier New" w:hAnsi="Courier New" w:cs="Courier New"/>
          <w:color w:val="0000FF"/>
          <w:sz w:val="19"/>
          <w:szCs w:val="19"/>
        </w:rPr>
        <w:t>&lt;/</w:t>
      </w:r>
      <w:r w:rsidR="00CB69B9" w:rsidRPr="00CB69B9">
        <w:rPr>
          <w:rFonts w:ascii="Courier New" w:hAnsi="Courier New" w:cs="Courier New"/>
          <w:color w:val="A31515"/>
          <w:sz w:val="19"/>
          <w:szCs w:val="19"/>
        </w:rPr>
        <w:t>VendorId</w:t>
      </w:r>
      <w:r w:rsidR="00CB69B9" w:rsidRPr="00CB69B9">
        <w:rPr>
          <w:rFonts w:ascii="Courier New" w:hAnsi="Courier New" w:cs="Courier New"/>
          <w:color w:val="0000FF"/>
          <w:sz w:val="19"/>
          <w:szCs w:val="19"/>
        </w:rPr>
        <w:t>&gt;</w:t>
      </w:r>
    </w:p>
    <w:p w:rsidR="00965793" w:rsidRPr="00CB69B9" w:rsidRDefault="00CB69B9"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CB69B9">
        <w:rPr>
          <w:rFonts w:ascii="Courier New" w:hAnsi="Courier New" w:cs="Courier New"/>
          <w:color w:val="0000FF"/>
          <w:sz w:val="19"/>
          <w:szCs w:val="19"/>
        </w:rPr>
        <w:t xml:space="preserve">    &lt;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r w:rsidRPr="00CB69B9">
        <w:rPr>
          <w:rFonts w:ascii="Courier New" w:hAnsi="Courier New" w:cs="Courier New"/>
          <w:sz w:val="19"/>
          <w:szCs w:val="19"/>
        </w:rPr>
        <w:t>Autodesk, Inc. www.autodesk.com</w:t>
      </w:r>
      <w:r w:rsidRPr="00CB69B9">
        <w:rPr>
          <w:rFonts w:ascii="Courier New" w:hAnsi="Courier New" w:cs="Courier New"/>
          <w:color w:val="0000FF"/>
          <w:sz w:val="19"/>
          <w:szCs w:val="19"/>
        </w:rPr>
        <w:t>&lt;/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B32EA8" w:rsidP="005F5829">
      <w:pPr>
        <w:autoSpaceDE w:val="0"/>
        <w:autoSpaceDN w:val="0"/>
        <w:adjustRightInd w:val="0"/>
        <w:spacing w:after="0" w:line="240" w:lineRule="auto"/>
      </w:pPr>
      <w:r>
        <w:t>6.4 Run</w:t>
      </w:r>
      <w:r w:rsidR="00965793">
        <w:t xml:space="preserve">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commanddata </w:t>
      </w:r>
      <w:r w:rsidR="000435D3">
        <w:t>when you run “Command Data”</w:t>
      </w:r>
      <w:r w:rsidR="00170A47">
        <w:t xml:space="preserve">.  </w:t>
      </w:r>
      <w:r w:rsidR="00CB69B9">
        <w:t>Figure 8</w:t>
      </w:r>
      <w:r w:rsidR="000435D3">
        <w:t xml:space="preserve"> </w:t>
      </w:r>
      <w:r w:rsidR="00170A47">
        <w:t xml:space="preserve">below shows images from the sample execution when running the command using Revit project with DefaultMetric template. </w:t>
      </w:r>
      <w:r>
        <w:t xml:space="preserve"> </w:t>
      </w:r>
      <w:r w:rsidR="00CB69B9">
        <w:br/>
      </w:r>
    </w:p>
    <w:p w:rsidR="000435D3" w:rsidRDefault="00567474" w:rsidP="000435D3">
      <w:pPr>
        <w:autoSpaceDE w:val="0"/>
        <w:autoSpaceDN w:val="0"/>
        <w:adjustRightInd w:val="0"/>
        <w:spacing w:after="0" w:line="240" w:lineRule="auto"/>
        <w:jc w:val="center"/>
      </w:pPr>
      <w:r>
        <w:rPr>
          <w:noProof/>
          <w:lang w:eastAsia="en-US"/>
        </w:rPr>
        <w:drawing>
          <wp:inline distT="0" distB="0" distL="0" distR="0" wp14:anchorId="2395B6F4" wp14:editId="41987FA3">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9960" cy="1440180"/>
                    </a:xfrm>
                    <a:prstGeom prst="rect">
                      <a:avLst/>
                    </a:prstGeom>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lang w:eastAsia="en-US"/>
        </w:rPr>
        <w:lastRenderedPageBreak/>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10"/>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r>
        <w:t>Figure 8</w:t>
      </w:r>
      <w:r w:rsidR="000435D3">
        <w:t>. “Command Data” command reports some information from ExternalCommandData</w:t>
      </w:r>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Revit </w:t>
      </w:r>
    </w:p>
    <w:p w:rsidR="00402071" w:rsidRDefault="00402071" w:rsidP="00402071">
      <w:pPr>
        <w:pStyle w:val="ListParagraph"/>
        <w:numPr>
          <w:ilvl w:val="0"/>
          <w:numId w:val="1"/>
        </w:numPr>
      </w:pPr>
      <w:r>
        <w:t>Access to a Revit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lastRenderedPageBreak/>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CD6E16" w:rsidP="002537F3">
      <w:pPr>
        <w:pStyle w:val="ListParagraph"/>
        <w:numPr>
          <w:ilvl w:val="0"/>
          <w:numId w:val="50"/>
        </w:numPr>
        <w:rPr>
          <w:noProof/>
        </w:rPr>
      </w:pPr>
      <w:r>
        <w:rPr>
          <w:b/>
          <w:noProof/>
        </w:rPr>
        <w:t>SDK</w:t>
      </w:r>
      <w:r w:rsidRPr="0057330D">
        <w:rPr>
          <w:b/>
          <w:noProof/>
        </w:rPr>
        <w:t>Samples</w:t>
      </w:r>
      <w:r>
        <w:rPr>
          <w:b/>
          <w:noProof/>
        </w:rPr>
        <w:t>2014</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w:t>
      </w:r>
      <w:r w:rsidR="00394B80">
        <w:rPr>
          <w:noProof/>
        </w:rPr>
        <w:t>e</w:t>
      </w:r>
      <w:r w:rsidR="00522C42">
        <w:rPr>
          <w:noProof/>
        </w:rPr>
        <w:t>dious task if you want to all the build samples</w:t>
      </w:r>
      <w:r w:rsidR="0057330D">
        <w:rPr>
          <w:noProof/>
        </w:rPr>
        <w:t>. This becomes handy when you want to build and explore many samples.</w:t>
      </w:r>
      <w:r w:rsidR="00522C42">
        <w:rPr>
          <w:noProof/>
        </w:rPr>
        <w:t xml:space="preserve"> In conjunction with SDKSamples</w:t>
      </w:r>
      <w:r w:rsidR="00F34BF7">
        <w:rPr>
          <w:noProof/>
        </w:rPr>
        <w:t>201</w:t>
      </w:r>
      <w:r w:rsidR="006F3CE0">
        <w:rPr>
          <w:noProof/>
        </w:rPr>
        <w:t>3</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CB69B9" w:rsidRPr="00EB7776">
        <w:rPr>
          <w:noProof/>
        </w:rPr>
        <w:t xml:space="preserve">This sample integrates all other samples excluding ExternalApplications into a panel named “RvtSamples” under menu “Add-Ins”. </w:t>
      </w:r>
      <w:r w:rsidR="00CB69B9">
        <w:rPr>
          <w:noProof/>
        </w:rPr>
        <w:t>Convenient to have for quickly test verious SDK samples.</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oNotTrackMoves/>
  <w:defaultTabStop w:val="720"/>
  <w:characterSpacingControl w:val="doNotCompress"/>
  <w:compat>
    <w:useFELayout/>
    <w:compatSetting w:name="compatibilityMode" w:uri="http://schemas.microsoft.com/office/word" w:val="12"/>
  </w:compat>
  <w:rsids>
    <w:rsidRoot w:val="00166F35"/>
    <w:rsid w:val="00027440"/>
    <w:rsid w:val="00040FA8"/>
    <w:rsid w:val="000435D3"/>
    <w:rsid w:val="0005721A"/>
    <w:rsid w:val="00060C14"/>
    <w:rsid w:val="00070B7C"/>
    <w:rsid w:val="000753CC"/>
    <w:rsid w:val="000773BB"/>
    <w:rsid w:val="00094ECE"/>
    <w:rsid w:val="0009539E"/>
    <w:rsid w:val="000B47A1"/>
    <w:rsid w:val="000C7F55"/>
    <w:rsid w:val="000E5E49"/>
    <w:rsid w:val="000F371E"/>
    <w:rsid w:val="00101F5D"/>
    <w:rsid w:val="00102597"/>
    <w:rsid w:val="001026D4"/>
    <w:rsid w:val="001034E8"/>
    <w:rsid w:val="00106A2E"/>
    <w:rsid w:val="0010774B"/>
    <w:rsid w:val="0010795B"/>
    <w:rsid w:val="00121D08"/>
    <w:rsid w:val="00143015"/>
    <w:rsid w:val="001455AD"/>
    <w:rsid w:val="00150A71"/>
    <w:rsid w:val="00150C2B"/>
    <w:rsid w:val="00166F35"/>
    <w:rsid w:val="00170A47"/>
    <w:rsid w:val="00173A0F"/>
    <w:rsid w:val="00177020"/>
    <w:rsid w:val="001779B0"/>
    <w:rsid w:val="001870F1"/>
    <w:rsid w:val="00195350"/>
    <w:rsid w:val="0019685C"/>
    <w:rsid w:val="001A2024"/>
    <w:rsid w:val="001B193D"/>
    <w:rsid w:val="001C013C"/>
    <w:rsid w:val="001C17B0"/>
    <w:rsid w:val="001D3102"/>
    <w:rsid w:val="001D675A"/>
    <w:rsid w:val="001D6EC5"/>
    <w:rsid w:val="001E5B49"/>
    <w:rsid w:val="001F1BA8"/>
    <w:rsid w:val="001F3383"/>
    <w:rsid w:val="002242CD"/>
    <w:rsid w:val="00227D97"/>
    <w:rsid w:val="00230765"/>
    <w:rsid w:val="002324FC"/>
    <w:rsid w:val="00237064"/>
    <w:rsid w:val="002537F3"/>
    <w:rsid w:val="002570CB"/>
    <w:rsid w:val="0026089F"/>
    <w:rsid w:val="00271CBE"/>
    <w:rsid w:val="002816F0"/>
    <w:rsid w:val="002938EB"/>
    <w:rsid w:val="00293B7F"/>
    <w:rsid w:val="00295926"/>
    <w:rsid w:val="00296D6F"/>
    <w:rsid w:val="002A23B6"/>
    <w:rsid w:val="002B60B7"/>
    <w:rsid w:val="002C3DA3"/>
    <w:rsid w:val="002C717A"/>
    <w:rsid w:val="00303FA3"/>
    <w:rsid w:val="003052C9"/>
    <w:rsid w:val="003101E0"/>
    <w:rsid w:val="00324A5C"/>
    <w:rsid w:val="00330B94"/>
    <w:rsid w:val="003331C2"/>
    <w:rsid w:val="003331E8"/>
    <w:rsid w:val="00333F4F"/>
    <w:rsid w:val="0033544C"/>
    <w:rsid w:val="00344723"/>
    <w:rsid w:val="00356002"/>
    <w:rsid w:val="00360BF1"/>
    <w:rsid w:val="00371191"/>
    <w:rsid w:val="00376BEA"/>
    <w:rsid w:val="00394B80"/>
    <w:rsid w:val="00394C3D"/>
    <w:rsid w:val="003A256E"/>
    <w:rsid w:val="003A6BEB"/>
    <w:rsid w:val="003C77E0"/>
    <w:rsid w:val="003D1619"/>
    <w:rsid w:val="003D2117"/>
    <w:rsid w:val="003D4F41"/>
    <w:rsid w:val="003D7680"/>
    <w:rsid w:val="003E1004"/>
    <w:rsid w:val="003E120B"/>
    <w:rsid w:val="003E31C0"/>
    <w:rsid w:val="003E4DD4"/>
    <w:rsid w:val="003F5031"/>
    <w:rsid w:val="003F77B8"/>
    <w:rsid w:val="00402071"/>
    <w:rsid w:val="004066D3"/>
    <w:rsid w:val="004272BD"/>
    <w:rsid w:val="004503F5"/>
    <w:rsid w:val="00454D10"/>
    <w:rsid w:val="00454FF5"/>
    <w:rsid w:val="00460548"/>
    <w:rsid w:val="00471F38"/>
    <w:rsid w:val="0048356B"/>
    <w:rsid w:val="00492FA4"/>
    <w:rsid w:val="00494C0E"/>
    <w:rsid w:val="00494F48"/>
    <w:rsid w:val="004A4488"/>
    <w:rsid w:val="004A4F4A"/>
    <w:rsid w:val="004A7B92"/>
    <w:rsid w:val="004C700F"/>
    <w:rsid w:val="004D30CF"/>
    <w:rsid w:val="004E0FCD"/>
    <w:rsid w:val="004E46ED"/>
    <w:rsid w:val="004F11A2"/>
    <w:rsid w:val="0050165C"/>
    <w:rsid w:val="00507FED"/>
    <w:rsid w:val="0051071D"/>
    <w:rsid w:val="00512100"/>
    <w:rsid w:val="0051326D"/>
    <w:rsid w:val="005206A1"/>
    <w:rsid w:val="00522139"/>
    <w:rsid w:val="00522C42"/>
    <w:rsid w:val="0052799B"/>
    <w:rsid w:val="005333BD"/>
    <w:rsid w:val="00534A81"/>
    <w:rsid w:val="00534DE0"/>
    <w:rsid w:val="0054398E"/>
    <w:rsid w:val="00555DD5"/>
    <w:rsid w:val="0055707A"/>
    <w:rsid w:val="005661FC"/>
    <w:rsid w:val="00567474"/>
    <w:rsid w:val="00570C4C"/>
    <w:rsid w:val="0057301A"/>
    <w:rsid w:val="0057330D"/>
    <w:rsid w:val="00580D1D"/>
    <w:rsid w:val="005A132C"/>
    <w:rsid w:val="005A3420"/>
    <w:rsid w:val="005A6B04"/>
    <w:rsid w:val="005C56D7"/>
    <w:rsid w:val="005E004B"/>
    <w:rsid w:val="005E0EAF"/>
    <w:rsid w:val="005E4F54"/>
    <w:rsid w:val="005E534E"/>
    <w:rsid w:val="005F5829"/>
    <w:rsid w:val="005F5F4A"/>
    <w:rsid w:val="00616683"/>
    <w:rsid w:val="0061677E"/>
    <w:rsid w:val="006317EF"/>
    <w:rsid w:val="006326E7"/>
    <w:rsid w:val="00634A26"/>
    <w:rsid w:val="006427E5"/>
    <w:rsid w:val="00642FF0"/>
    <w:rsid w:val="00646776"/>
    <w:rsid w:val="00652AE9"/>
    <w:rsid w:val="00652D70"/>
    <w:rsid w:val="00654F37"/>
    <w:rsid w:val="006560F2"/>
    <w:rsid w:val="00657AA6"/>
    <w:rsid w:val="0069512C"/>
    <w:rsid w:val="00697FA4"/>
    <w:rsid w:val="006A2FBB"/>
    <w:rsid w:val="006A3B37"/>
    <w:rsid w:val="006A6FD4"/>
    <w:rsid w:val="006B1300"/>
    <w:rsid w:val="006B1CAE"/>
    <w:rsid w:val="006B271A"/>
    <w:rsid w:val="006B329B"/>
    <w:rsid w:val="006B6B6C"/>
    <w:rsid w:val="006C3465"/>
    <w:rsid w:val="006C5052"/>
    <w:rsid w:val="006D65CA"/>
    <w:rsid w:val="006D7056"/>
    <w:rsid w:val="006E2B2F"/>
    <w:rsid w:val="006E7D5D"/>
    <w:rsid w:val="006F0CDE"/>
    <w:rsid w:val="006F27C3"/>
    <w:rsid w:val="006F3CE0"/>
    <w:rsid w:val="007136F1"/>
    <w:rsid w:val="00717F58"/>
    <w:rsid w:val="007316D9"/>
    <w:rsid w:val="00733C93"/>
    <w:rsid w:val="00743902"/>
    <w:rsid w:val="00762FC2"/>
    <w:rsid w:val="0076313E"/>
    <w:rsid w:val="007A10AE"/>
    <w:rsid w:val="007A25A0"/>
    <w:rsid w:val="007B65E0"/>
    <w:rsid w:val="007C0A9E"/>
    <w:rsid w:val="007C123C"/>
    <w:rsid w:val="007C4FF1"/>
    <w:rsid w:val="007D27DF"/>
    <w:rsid w:val="007E7D61"/>
    <w:rsid w:val="007F29D1"/>
    <w:rsid w:val="008065C1"/>
    <w:rsid w:val="00821509"/>
    <w:rsid w:val="0082283F"/>
    <w:rsid w:val="00832911"/>
    <w:rsid w:val="0085297F"/>
    <w:rsid w:val="00867B5E"/>
    <w:rsid w:val="0088500A"/>
    <w:rsid w:val="00892512"/>
    <w:rsid w:val="00893FDA"/>
    <w:rsid w:val="00895F29"/>
    <w:rsid w:val="008D1104"/>
    <w:rsid w:val="008D2320"/>
    <w:rsid w:val="008D7749"/>
    <w:rsid w:val="009033D1"/>
    <w:rsid w:val="00904B8F"/>
    <w:rsid w:val="00906C92"/>
    <w:rsid w:val="00906F67"/>
    <w:rsid w:val="00923961"/>
    <w:rsid w:val="009251D8"/>
    <w:rsid w:val="0093483C"/>
    <w:rsid w:val="00936C9F"/>
    <w:rsid w:val="00945080"/>
    <w:rsid w:val="00945DBD"/>
    <w:rsid w:val="00945DC1"/>
    <w:rsid w:val="0096547B"/>
    <w:rsid w:val="00965793"/>
    <w:rsid w:val="009840C5"/>
    <w:rsid w:val="00984CE4"/>
    <w:rsid w:val="009B3963"/>
    <w:rsid w:val="009B6826"/>
    <w:rsid w:val="009D2226"/>
    <w:rsid w:val="009E0BFB"/>
    <w:rsid w:val="009F1B6C"/>
    <w:rsid w:val="009F1C60"/>
    <w:rsid w:val="009F73CD"/>
    <w:rsid w:val="00A0405C"/>
    <w:rsid w:val="00A175BE"/>
    <w:rsid w:val="00A17D69"/>
    <w:rsid w:val="00A318A3"/>
    <w:rsid w:val="00A40B9C"/>
    <w:rsid w:val="00A46817"/>
    <w:rsid w:val="00A46DBE"/>
    <w:rsid w:val="00A6489D"/>
    <w:rsid w:val="00A931AB"/>
    <w:rsid w:val="00A95E70"/>
    <w:rsid w:val="00AA4676"/>
    <w:rsid w:val="00AC01EA"/>
    <w:rsid w:val="00AC331A"/>
    <w:rsid w:val="00AD64D1"/>
    <w:rsid w:val="00AD6D34"/>
    <w:rsid w:val="00AD7F6D"/>
    <w:rsid w:val="00AE03A0"/>
    <w:rsid w:val="00AF37B2"/>
    <w:rsid w:val="00AF4D5D"/>
    <w:rsid w:val="00B00BC1"/>
    <w:rsid w:val="00B04E1F"/>
    <w:rsid w:val="00B2212D"/>
    <w:rsid w:val="00B250D6"/>
    <w:rsid w:val="00B32EA8"/>
    <w:rsid w:val="00B356D0"/>
    <w:rsid w:val="00B37F40"/>
    <w:rsid w:val="00B40411"/>
    <w:rsid w:val="00B5483C"/>
    <w:rsid w:val="00B66DF3"/>
    <w:rsid w:val="00B72D1A"/>
    <w:rsid w:val="00B87500"/>
    <w:rsid w:val="00B94F1B"/>
    <w:rsid w:val="00B95245"/>
    <w:rsid w:val="00B97FA3"/>
    <w:rsid w:val="00BA1901"/>
    <w:rsid w:val="00BA2561"/>
    <w:rsid w:val="00BC1D3F"/>
    <w:rsid w:val="00BC6C4C"/>
    <w:rsid w:val="00BD6D74"/>
    <w:rsid w:val="00BE0822"/>
    <w:rsid w:val="00BE6816"/>
    <w:rsid w:val="00BF1299"/>
    <w:rsid w:val="00BF3C26"/>
    <w:rsid w:val="00BF53B0"/>
    <w:rsid w:val="00BF568E"/>
    <w:rsid w:val="00C06103"/>
    <w:rsid w:val="00C10AD3"/>
    <w:rsid w:val="00C156F1"/>
    <w:rsid w:val="00C25E76"/>
    <w:rsid w:val="00C2697D"/>
    <w:rsid w:val="00C34248"/>
    <w:rsid w:val="00C37592"/>
    <w:rsid w:val="00C44244"/>
    <w:rsid w:val="00C54932"/>
    <w:rsid w:val="00C54F99"/>
    <w:rsid w:val="00C7502A"/>
    <w:rsid w:val="00C838EB"/>
    <w:rsid w:val="00C86A5C"/>
    <w:rsid w:val="00C90108"/>
    <w:rsid w:val="00C9469A"/>
    <w:rsid w:val="00CA259F"/>
    <w:rsid w:val="00CA63E0"/>
    <w:rsid w:val="00CB69B9"/>
    <w:rsid w:val="00CB7EE9"/>
    <w:rsid w:val="00CC0585"/>
    <w:rsid w:val="00CC0B4A"/>
    <w:rsid w:val="00CD6E16"/>
    <w:rsid w:val="00CE095D"/>
    <w:rsid w:val="00CE4AB7"/>
    <w:rsid w:val="00CF45F5"/>
    <w:rsid w:val="00CF720C"/>
    <w:rsid w:val="00D03652"/>
    <w:rsid w:val="00D12FBE"/>
    <w:rsid w:val="00D15B9D"/>
    <w:rsid w:val="00D278B8"/>
    <w:rsid w:val="00D278D4"/>
    <w:rsid w:val="00D42CBB"/>
    <w:rsid w:val="00D434F0"/>
    <w:rsid w:val="00D45ACB"/>
    <w:rsid w:val="00D50415"/>
    <w:rsid w:val="00D65CC9"/>
    <w:rsid w:val="00D735DF"/>
    <w:rsid w:val="00D81646"/>
    <w:rsid w:val="00D91299"/>
    <w:rsid w:val="00DB0364"/>
    <w:rsid w:val="00DB07D0"/>
    <w:rsid w:val="00DB4445"/>
    <w:rsid w:val="00DC1C4D"/>
    <w:rsid w:val="00DD4EA3"/>
    <w:rsid w:val="00DE5B55"/>
    <w:rsid w:val="00DF56A1"/>
    <w:rsid w:val="00DF7BB3"/>
    <w:rsid w:val="00E02723"/>
    <w:rsid w:val="00E02FE3"/>
    <w:rsid w:val="00E10EF1"/>
    <w:rsid w:val="00E1612F"/>
    <w:rsid w:val="00E21BC6"/>
    <w:rsid w:val="00E22A5B"/>
    <w:rsid w:val="00E2521B"/>
    <w:rsid w:val="00E332DF"/>
    <w:rsid w:val="00E348B8"/>
    <w:rsid w:val="00E36525"/>
    <w:rsid w:val="00E4391A"/>
    <w:rsid w:val="00E507B7"/>
    <w:rsid w:val="00E50FAF"/>
    <w:rsid w:val="00E547B3"/>
    <w:rsid w:val="00E5704E"/>
    <w:rsid w:val="00E5778D"/>
    <w:rsid w:val="00E6383B"/>
    <w:rsid w:val="00E63A94"/>
    <w:rsid w:val="00E70EC9"/>
    <w:rsid w:val="00E8492C"/>
    <w:rsid w:val="00E925D4"/>
    <w:rsid w:val="00E92B1F"/>
    <w:rsid w:val="00EA1851"/>
    <w:rsid w:val="00EA505D"/>
    <w:rsid w:val="00EA7AEF"/>
    <w:rsid w:val="00EB082C"/>
    <w:rsid w:val="00EB1BF3"/>
    <w:rsid w:val="00EB222D"/>
    <w:rsid w:val="00EE19C1"/>
    <w:rsid w:val="00EE2C24"/>
    <w:rsid w:val="00EF4FEB"/>
    <w:rsid w:val="00EF7355"/>
    <w:rsid w:val="00F03AE6"/>
    <w:rsid w:val="00F17F26"/>
    <w:rsid w:val="00F22888"/>
    <w:rsid w:val="00F34BF7"/>
    <w:rsid w:val="00F47F37"/>
    <w:rsid w:val="00F5179D"/>
    <w:rsid w:val="00F5539E"/>
    <w:rsid w:val="00F725E5"/>
    <w:rsid w:val="00F83B58"/>
    <w:rsid w:val="00FA02A3"/>
    <w:rsid w:val="00FA0DDC"/>
    <w:rsid w:val="00FA3615"/>
    <w:rsid w:val="00FA3CA4"/>
    <w:rsid w:val="00FA6464"/>
    <w:rsid w:val="00FA65DB"/>
    <w:rsid w:val="00FC2B30"/>
    <w:rsid w:val="00FC6D1A"/>
    <w:rsid w:val="00FE3929"/>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454D10"/>
    <w:rPr>
      <w:sz w:val="16"/>
      <w:szCs w:val="16"/>
    </w:rPr>
  </w:style>
  <w:style w:type="paragraph" w:styleId="CommentText">
    <w:name w:val="annotation text"/>
    <w:basedOn w:val="Normal"/>
    <w:link w:val="CommentTextChar"/>
    <w:uiPriority w:val="99"/>
    <w:semiHidden/>
    <w:unhideWhenUsed/>
    <w:rsid w:val="00454D10"/>
    <w:pPr>
      <w:spacing w:line="240" w:lineRule="auto"/>
    </w:pPr>
    <w:rPr>
      <w:sz w:val="20"/>
      <w:szCs w:val="20"/>
    </w:rPr>
  </w:style>
  <w:style w:type="character" w:customStyle="1" w:styleId="CommentTextChar">
    <w:name w:val="Comment Text Char"/>
    <w:basedOn w:val="DefaultParagraphFont"/>
    <w:link w:val="CommentText"/>
    <w:uiPriority w:val="99"/>
    <w:semiHidden/>
    <w:rsid w:val="00454D10"/>
    <w:rPr>
      <w:rFonts w:cstheme="minorBidi"/>
      <w:sz w:val="20"/>
      <w:szCs w:val="20"/>
    </w:rPr>
  </w:style>
  <w:style w:type="paragraph" w:styleId="CommentSubject">
    <w:name w:val="annotation subject"/>
    <w:basedOn w:val="CommentText"/>
    <w:next w:val="CommentText"/>
    <w:link w:val="CommentSubjectChar"/>
    <w:uiPriority w:val="99"/>
    <w:semiHidden/>
    <w:unhideWhenUsed/>
    <w:rsid w:val="00454D10"/>
    <w:rPr>
      <w:b/>
      <w:bCs/>
    </w:rPr>
  </w:style>
  <w:style w:type="character" w:customStyle="1" w:styleId="CommentSubjectChar">
    <w:name w:val="Comment Subject Char"/>
    <w:basedOn w:val="CommentTextChar"/>
    <w:link w:val="CommentSubject"/>
    <w:uiPriority w:val="99"/>
    <w:semiHidden/>
    <w:rsid w:val="00454D10"/>
    <w:rPr>
      <w:rFonts w:cstheme="minorBid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ikihelp.autodesk.com/Revit/enu/2014/Help/3665-Developers/0001-Introduc1/0012-Getting_12/0014-Walkthro14"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ikihelp.autodesk.com/Revit/enu/2014/Help/3665-Developers/0170-Appendic170/0190-Hello_Wo190"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help.autodesk.com/Revit/enu/2014/Help/3665-Developers" TargetMode="External"/><Relationship Id="rId5" Type="http://schemas.openxmlformats.org/officeDocument/2006/relationships/settings" Target="settings.xml"/><Relationship Id="rId15" Type="http://schemas.openxmlformats.org/officeDocument/2006/relationships/hyperlink" Target="http://wikihelp.autodesk.com/Revit/enu/2014/Help/3665-Developers/0001-Introduc1/0018-Add-In_I18/0022-Add-in_R22"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autodesk.com/symbr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D4ABF-3B16-4CEB-9C85-AD8BCDD37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TotalTime>
  <Pages>1</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Augusto Goncalves</cp:lastModifiedBy>
  <cp:revision>75</cp:revision>
  <dcterms:created xsi:type="dcterms:W3CDTF">2010-07-20T23:18:00Z</dcterms:created>
  <dcterms:modified xsi:type="dcterms:W3CDTF">2014-04-22T18:54:00Z</dcterms:modified>
</cp:coreProperties>
</file>